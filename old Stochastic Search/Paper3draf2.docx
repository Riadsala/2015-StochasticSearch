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A76" w:rsidRPr="003876DB" w:rsidRDefault="00E73A76" w:rsidP="00E73A76">
      <w:pPr>
        <w:pStyle w:val="Title"/>
        <w:rPr>
          <w:lang w:val="en-GB"/>
        </w:rPr>
      </w:pPr>
      <w:r w:rsidRPr="003876DB">
        <w:rPr>
          <w:lang w:val="en-GB"/>
        </w:rPr>
        <w:t xml:space="preserve">Stochastic Search for a Target on a </w:t>
      </w:r>
      <w:r w:rsidR="00DD3E6B" w:rsidRPr="003876DB">
        <w:rPr>
          <w:lang w:val="en-GB"/>
        </w:rPr>
        <w:t>Textured</w:t>
      </w:r>
      <w:r w:rsidRPr="003876DB">
        <w:rPr>
          <w:lang w:val="en-GB"/>
        </w:rPr>
        <w:t xml:space="preserve"> Background</w:t>
      </w:r>
    </w:p>
    <w:p w:rsidR="00E73A76" w:rsidRPr="003876DB" w:rsidRDefault="00E73A76" w:rsidP="00E73A76">
      <w:pPr>
        <w:pStyle w:val="Subtitle"/>
        <w:rPr>
          <w:lang w:val="en-GB"/>
        </w:rPr>
      </w:pPr>
      <w:r w:rsidRPr="003876DB">
        <w:rPr>
          <w:lang w:val="en-GB"/>
        </w:rPr>
        <w:t>A. D.F. Clarke, P. R. Green &amp; M. J. Chantler</w:t>
      </w:r>
    </w:p>
    <w:p w:rsidR="00E73A76" w:rsidRPr="003876DB" w:rsidRDefault="00E73A76" w:rsidP="00E73A76">
      <w:pPr>
        <w:rPr>
          <w:rStyle w:val="Emphasis"/>
          <w:lang w:val="en-GB"/>
        </w:rPr>
      </w:pPr>
      <w:r w:rsidRPr="003876DB">
        <w:rPr>
          <w:rStyle w:val="Emphasis"/>
          <w:lang w:val="en-GB"/>
        </w:rPr>
        <w:t xml:space="preserve">We present </w:t>
      </w:r>
      <w:r w:rsidR="00B067CF" w:rsidRPr="003876DB">
        <w:rPr>
          <w:rStyle w:val="Emphasis"/>
          <w:lang w:val="en-GB"/>
        </w:rPr>
        <w:t>a</w:t>
      </w:r>
      <w:r w:rsidRPr="003876DB">
        <w:rPr>
          <w:rStyle w:val="Emphasis"/>
          <w:lang w:val="en-GB"/>
        </w:rPr>
        <w:t xml:space="preserve"> compar</w:t>
      </w:r>
      <w:r w:rsidR="00B067CF" w:rsidRPr="003876DB">
        <w:rPr>
          <w:rStyle w:val="Emphasis"/>
          <w:lang w:val="en-GB"/>
        </w:rPr>
        <w:t>ison</w:t>
      </w:r>
      <w:r w:rsidRPr="003876DB">
        <w:rPr>
          <w:rStyle w:val="Emphasis"/>
          <w:lang w:val="en-GB"/>
        </w:rPr>
        <w:t xml:space="preserve"> </w:t>
      </w:r>
      <w:r w:rsidR="00B067CF" w:rsidRPr="003876DB">
        <w:rPr>
          <w:rStyle w:val="Emphasis"/>
          <w:lang w:val="en-GB"/>
        </w:rPr>
        <w:t xml:space="preserve">between </w:t>
      </w:r>
      <w:r w:rsidRPr="003876DB">
        <w:rPr>
          <w:rStyle w:val="Emphasis"/>
          <w:lang w:val="en-GB"/>
        </w:rPr>
        <w:t xml:space="preserve">human search performance </w:t>
      </w:r>
      <w:r w:rsidR="00B067CF" w:rsidRPr="003876DB">
        <w:rPr>
          <w:rStyle w:val="Emphasis"/>
          <w:lang w:val="en-GB"/>
        </w:rPr>
        <w:t>and</w:t>
      </w:r>
      <w:r w:rsidRPr="003876DB">
        <w:rPr>
          <w:rStyle w:val="Emphasis"/>
          <w:lang w:val="en-GB"/>
        </w:rPr>
        <w:t xml:space="preserve"> that of a stochastic model</w:t>
      </w:r>
      <w:r w:rsidR="00B067CF" w:rsidRPr="003876DB">
        <w:rPr>
          <w:rStyle w:val="Emphasis"/>
          <w:lang w:val="en-GB"/>
        </w:rPr>
        <w:t>.</w:t>
      </w:r>
      <w:r w:rsidRPr="003876DB">
        <w:rPr>
          <w:rStyle w:val="Emphasis"/>
          <w:lang w:val="en-GB"/>
        </w:rPr>
        <w:t xml:space="preserve"> The model uses the results of a Signal-Detection </w:t>
      </w:r>
      <w:r w:rsidR="00B067CF" w:rsidRPr="003876DB">
        <w:rPr>
          <w:rStyle w:val="Emphasis"/>
          <w:lang w:val="en-GB"/>
        </w:rPr>
        <w:t>e</w:t>
      </w:r>
      <w:r w:rsidRPr="003876DB">
        <w:rPr>
          <w:rStyle w:val="Emphasis"/>
          <w:lang w:val="en-GB"/>
        </w:rPr>
        <w:t>xperiment to model target detectability and makes</w:t>
      </w:r>
      <w:r w:rsidR="00B067CF" w:rsidRPr="003876DB">
        <w:rPr>
          <w:rStyle w:val="Emphasis"/>
          <w:lang w:val="en-GB"/>
        </w:rPr>
        <w:t xml:space="preserve"> random saccades, weighted by</w:t>
      </w:r>
      <w:r w:rsidRPr="003876DB">
        <w:rPr>
          <w:rStyle w:val="Emphasis"/>
          <w:lang w:val="en-GB"/>
        </w:rPr>
        <w:t xml:space="preserve"> empirical</w:t>
      </w:r>
      <w:r w:rsidR="00B067CF" w:rsidRPr="003876DB">
        <w:rPr>
          <w:rStyle w:val="Emphasis"/>
          <w:lang w:val="en-GB"/>
        </w:rPr>
        <w:t>ly derived</w:t>
      </w:r>
      <w:r w:rsidRPr="003876DB">
        <w:rPr>
          <w:rStyle w:val="Emphasis"/>
          <w:lang w:val="en-GB"/>
        </w:rPr>
        <w:t xml:space="preserve"> saccade amplitude </w:t>
      </w:r>
      <w:r w:rsidR="004249F3">
        <w:rPr>
          <w:rStyle w:val="Emphasis"/>
          <w:lang w:val="en-GB"/>
        </w:rPr>
        <w:t xml:space="preserve">and direction </w:t>
      </w:r>
      <w:r w:rsidR="00B067CF" w:rsidRPr="003876DB">
        <w:rPr>
          <w:rStyle w:val="Emphasis"/>
          <w:lang w:val="en-GB"/>
        </w:rPr>
        <w:t>distributions</w:t>
      </w:r>
      <w:r w:rsidRPr="003876DB">
        <w:rPr>
          <w:rStyle w:val="Emphasis"/>
          <w:lang w:val="en-GB"/>
        </w:rPr>
        <w:t xml:space="preserve">. </w:t>
      </w:r>
      <w:r w:rsidR="004249F3">
        <w:rPr>
          <w:rStyle w:val="Emphasis"/>
          <w:lang w:val="en-GB"/>
        </w:rPr>
        <w:t xml:space="preserve">We compare the model against human performance in terms of the number of saccades required to find the target and the spatial distribution of the fixations. </w:t>
      </w:r>
      <w:r w:rsidRPr="003876DB">
        <w:rPr>
          <w:rStyle w:val="Emphasis"/>
          <w:lang w:val="en-GB"/>
        </w:rPr>
        <w:t>We find that the model compares well with human performance despite having no</w:t>
      </w:r>
      <w:r w:rsidR="00B067CF" w:rsidRPr="003876DB">
        <w:rPr>
          <w:rStyle w:val="Emphasis"/>
          <w:lang w:val="en-GB"/>
        </w:rPr>
        <w:t>t integrating information across successive fixations or keeping track on previously fixated image regions</w:t>
      </w:r>
      <w:r w:rsidR="00274DDB" w:rsidRPr="003876DB">
        <w:rPr>
          <w:rStyle w:val="Emphasis"/>
          <w:lang w:val="en-GB"/>
        </w:rPr>
        <w:t>.</w:t>
      </w:r>
      <w:r w:rsidRPr="003876DB">
        <w:rPr>
          <w:rStyle w:val="Emphasis"/>
          <w:lang w:val="en-GB"/>
        </w:rPr>
        <w:t xml:space="preserve"> </w:t>
      </w:r>
    </w:p>
    <w:p w:rsidR="009D5E30" w:rsidRPr="003876DB" w:rsidRDefault="009D5E30" w:rsidP="00274DDB">
      <w:pPr>
        <w:pStyle w:val="Heading1"/>
        <w:rPr>
          <w:lang w:val="en-GB"/>
        </w:rPr>
        <w:sectPr w:rsidR="009D5E30" w:rsidRPr="003876DB" w:rsidSect="009D5E30">
          <w:pgSz w:w="11906" w:h="16838"/>
          <w:pgMar w:top="1440" w:right="1440" w:bottom="1440" w:left="1440" w:header="708" w:footer="708" w:gutter="0"/>
          <w:cols w:space="708"/>
          <w:docGrid w:linePitch="360"/>
        </w:sectPr>
      </w:pPr>
    </w:p>
    <w:p w:rsidR="00E73A76" w:rsidRPr="003876DB" w:rsidRDefault="00274DDB" w:rsidP="00274DDB">
      <w:pPr>
        <w:pStyle w:val="Heading1"/>
        <w:rPr>
          <w:lang w:val="en-GB"/>
        </w:rPr>
      </w:pPr>
      <w:r w:rsidRPr="003876DB">
        <w:rPr>
          <w:lang w:val="en-GB"/>
        </w:rPr>
        <w:lastRenderedPageBreak/>
        <w:t>Introduction</w:t>
      </w:r>
    </w:p>
    <w:p w:rsidR="00092110" w:rsidRDefault="006626CC" w:rsidP="00136D4A">
      <w:pPr>
        <w:rPr>
          <w:lang w:val="en-GB"/>
        </w:rPr>
      </w:pPr>
      <w:r>
        <w:rPr>
          <w:lang w:val="en-GB"/>
        </w:rPr>
        <w:t xml:space="preserve">Visual search is a common task which we encounter daily in real life. Within the confines of the laboratory task frequently involves searching </w:t>
      </w:r>
      <w:r w:rsidR="00136D4A">
        <w:rPr>
          <w:lang w:val="en-GB"/>
        </w:rPr>
        <w:t xml:space="preserve">within an image for a designated target item. </w:t>
      </w:r>
      <w:r w:rsidR="00F85FE1">
        <w:rPr>
          <w:lang w:val="en-GB"/>
        </w:rPr>
        <w:t xml:space="preserve">A complete computation model of </w:t>
      </w:r>
      <w:r w:rsidR="00136D4A">
        <w:rPr>
          <w:lang w:val="en-GB"/>
        </w:rPr>
        <w:t xml:space="preserve">this task </w:t>
      </w:r>
      <w:r w:rsidR="00F85FE1">
        <w:rPr>
          <w:lang w:val="en-GB"/>
        </w:rPr>
        <w:t xml:space="preserve">should contain two parts: a </w:t>
      </w:r>
      <w:r w:rsidR="00F85FE1" w:rsidRPr="00136D4A">
        <w:rPr>
          <w:rStyle w:val="SubtleEmphasis"/>
        </w:rPr>
        <w:t>feature extraction</w:t>
      </w:r>
      <w:r w:rsidR="00F85FE1">
        <w:rPr>
          <w:lang w:val="en-GB"/>
        </w:rPr>
        <w:t xml:space="preserve"> mechanism and a </w:t>
      </w:r>
      <w:r w:rsidR="00F85FE1" w:rsidRPr="00136D4A">
        <w:rPr>
          <w:rStyle w:val="SubtleEmphasis"/>
        </w:rPr>
        <w:t>search strategy</w:t>
      </w:r>
      <w:r w:rsidR="00F85FE1">
        <w:rPr>
          <w:lang w:val="en-GB"/>
        </w:rPr>
        <w:t xml:space="preserve">. The </w:t>
      </w:r>
      <w:r w:rsidR="00F85FE1" w:rsidRPr="00950F1F">
        <w:rPr>
          <w:rStyle w:val="SubtleEmphasis"/>
        </w:rPr>
        <w:t>feature extraction</w:t>
      </w:r>
      <w:r w:rsidR="00F85FE1">
        <w:rPr>
          <w:lang w:val="en-GB"/>
        </w:rPr>
        <w:t xml:space="preserve"> stage takes information from the stimuli and processes it to give an activation map.</w:t>
      </w:r>
      <w:r w:rsidR="00092110">
        <w:rPr>
          <w:lang w:val="en-GB"/>
        </w:rPr>
        <w:t xml:space="preserve"> This process can take </w:t>
      </w:r>
      <w:r w:rsidR="00A64123">
        <w:rPr>
          <w:lang w:val="en-GB"/>
        </w:rPr>
        <w:t xml:space="preserve">top-down </w:t>
      </w:r>
      <w:r w:rsidR="00092110">
        <w:rPr>
          <w:lang w:val="en-GB"/>
        </w:rPr>
        <w:t xml:space="preserve">guided search into account </w:t>
      </w:r>
      <w:sdt>
        <w:sdtPr>
          <w:rPr>
            <w:lang w:val="en-GB"/>
          </w:rPr>
          <w:id w:val="6906594"/>
          <w:citation/>
        </w:sdtPr>
        <w:sdtContent>
          <w:r w:rsidR="00231D5E" w:rsidRPr="003876DB">
            <w:rPr>
              <w:lang w:val="en-GB"/>
            </w:rPr>
            <w:fldChar w:fldCharType="begin"/>
          </w:r>
          <w:r w:rsidR="00092110" w:rsidRPr="003876DB">
            <w:rPr>
              <w:lang w:val="en-GB"/>
            </w:rPr>
            <w:instrText xml:space="preserve"> CITATION Wol89 \t  \m Wol94 \t  \m Wol97 \t  \m Wol07 \t  \l 2057  </w:instrText>
          </w:r>
          <w:r w:rsidR="00231D5E" w:rsidRPr="003876DB">
            <w:rPr>
              <w:lang w:val="en-GB"/>
            </w:rPr>
            <w:fldChar w:fldCharType="separate"/>
          </w:r>
          <w:r w:rsidR="004249F3" w:rsidRPr="004249F3">
            <w:rPr>
              <w:noProof/>
              <w:lang w:val="en-GB"/>
            </w:rPr>
            <w:t>(Wolfe, Cave, &amp; Fransel, 1989; Wolfe, 1994; Wolfe &amp; Gancarz, 1997; Wolfe, 2007)</w:t>
          </w:r>
          <w:r w:rsidR="00231D5E" w:rsidRPr="003876DB">
            <w:rPr>
              <w:lang w:val="en-GB"/>
            </w:rPr>
            <w:fldChar w:fldCharType="end"/>
          </w:r>
        </w:sdtContent>
      </w:sdt>
      <w:r w:rsidR="00092110">
        <w:rPr>
          <w:lang w:val="en-GB"/>
        </w:rPr>
        <w:t xml:space="preserve"> along with bottom-up saliency effects </w:t>
      </w:r>
      <w:sdt>
        <w:sdtPr>
          <w:rPr>
            <w:lang w:val="en-GB"/>
          </w:rPr>
          <w:id w:val="283427287"/>
          <w:citation/>
        </w:sdtPr>
        <w:sdtContent>
          <w:r w:rsidR="00231D5E">
            <w:rPr>
              <w:lang w:val="en-GB"/>
            </w:rPr>
            <w:fldChar w:fldCharType="begin"/>
          </w:r>
          <w:r w:rsidR="00092110">
            <w:rPr>
              <w:lang w:val="en-GB"/>
            </w:rPr>
            <w:instrText xml:space="preserve"> CITATION Itt00 \t  \m Gao08 \m Itt08 \t  \l 2057  </w:instrText>
          </w:r>
          <w:r w:rsidR="00231D5E">
            <w:rPr>
              <w:lang w:val="en-GB"/>
            </w:rPr>
            <w:fldChar w:fldCharType="separate"/>
          </w:r>
          <w:r w:rsidR="004249F3" w:rsidRPr="004249F3">
            <w:rPr>
              <w:noProof/>
              <w:lang w:val="en-GB"/>
            </w:rPr>
            <w:t>(Itti &amp; Koch, 2000; Gao, Mahadevan, &amp; Vasconcelos, 2008; Itti &amp; Baldi, 2008)</w:t>
          </w:r>
          <w:r w:rsidR="00231D5E">
            <w:rPr>
              <w:lang w:val="en-GB"/>
            </w:rPr>
            <w:fldChar w:fldCharType="end"/>
          </w:r>
        </w:sdtContent>
      </w:sdt>
      <w:r w:rsidR="00092110">
        <w:rPr>
          <w:lang w:val="en-GB"/>
        </w:rPr>
        <w:t xml:space="preserve">. </w:t>
      </w:r>
      <w:r w:rsidR="00F85FE1">
        <w:rPr>
          <w:lang w:val="en-GB"/>
        </w:rPr>
        <w:t xml:space="preserve"> </w:t>
      </w:r>
      <w:r w:rsidR="00092110">
        <w:rPr>
          <w:lang w:val="en-GB"/>
        </w:rPr>
        <w:t>For the sets of abstract, discrete search items commonly used as visual search stimuli category features such as colour, orientation, shape and size are often used. In these cases simple qualitative comparisons between the search items and the target are often enough</w:t>
      </w:r>
      <w:r w:rsidR="007E1645">
        <w:rPr>
          <w:lang w:val="en-GB"/>
        </w:rPr>
        <w:t xml:space="preserve"> </w:t>
      </w:r>
      <w:sdt>
        <w:sdtPr>
          <w:rPr>
            <w:lang w:val="en-GB"/>
          </w:rPr>
          <w:id w:val="4976849"/>
          <w:citation/>
        </w:sdtPr>
        <w:sdtContent>
          <w:r w:rsidR="00231D5E">
            <w:rPr>
              <w:lang w:val="en-GB"/>
            </w:rPr>
            <w:fldChar w:fldCharType="begin"/>
          </w:r>
          <w:r w:rsidR="007E1645">
            <w:rPr>
              <w:lang w:val="en-GB"/>
            </w:rPr>
            <w:instrText xml:space="preserve"> CITATION Pom03 \l 2057  \m Rut07</w:instrText>
          </w:r>
          <w:r w:rsidR="00231D5E">
            <w:rPr>
              <w:lang w:val="en-GB"/>
            </w:rPr>
            <w:fldChar w:fldCharType="separate"/>
          </w:r>
          <w:r w:rsidR="004249F3" w:rsidRPr="004249F3">
            <w:rPr>
              <w:noProof/>
              <w:lang w:val="en-GB"/>
            </w:rPr>
            <w:t>(Pomplun, Reingold, &amp; Shen, 2003; Rutishauser &amp; Koch, 2007)</w:t>
          </w:r>
          <w:r w:rsidR="00231D5E">
            <w:rPr>
              <w:lang w:val="en-GB"/>
            </w:rPr>
            <w:fldChar w:fldCharType="end"/>
          </w:r>
        </w:sdtContent>
      </w:sdt>
      <w:r w:rsidR="00092110">
        <w:rPr>
          <w:lang w:val="en-GB"/>
        </w:rPr>
        <w:t>. For more complex stimuli, such as a target hidden in noise and photographs of natural scenes , we no longer have a discrete set of items to consider and  more sophisticated image processing techniques are often used</w:t>
      </w:r>
      <w:r w:rsidR="007E1645">
        <w:rPr>
          <w:lang w:val="en-GB"/>
        </w:rPr>
        <w:t xml:space="preserve"> </w:t>
      </w:r>
      <w:sdt>
        <w:sdtPr>
          <w:rPr>
            <w:lang w:val="en-GB"/>
          </w:rPr>
          <w:id w:val="4976850"/>
          <w:citation/>
        </w:sdtPr>
        <w:sdtContent>
          <w:r w:rsidR="00231D5E">
            <w:rPr>
              <w:lang w:val="en-GB"/>
            </w:rPr>
            <w:fldChar w:fldCharType="begin"/>
          </w:r>
          <w:r w:rsidR="007E1645">
            <w:rPr>
              <w:lang w:val="en-GB"/>
            </w:rPr>
            <w:instrText xml:space="preserve"> CITATION Rao02 \l 2057  \m Claew</w:instrText>
          </w:r>
          <w:r w:rsidR="00E716ED">
            <w:rPr>
              <w:lang w:val="en-GB"/>
            </w:rPr>
            <w:instrText xml:space="preserve"> \m Tav09</w:instrText>
          </w:r>
          <w:r w:rsidR="00231D5E">
            <w:rPr>
              <w:lang w:val="en-GB"/>
            </w:rPr>
            <w:fldChar w:fldCharType="separate"/>
          </w:r>
          <w:r w:rsidR="004249F3" w:rsidRPr="004249F3">
            <w:rPr>
              <w:noProof/>
              <w:lang w:val="en-GB"/>
            </w:rPr>
            <w:t>(Rao, Zelinsky, Hayhoe, &amp; Ballard, 2002; Clarke, Green, &amp; Chantler, 2009; Tavassoli, van der Linde, Bovik, &amp; Cormack, 2009)</w:t>
          </w:r>
          <w:r w:rsidR="00231D5E">
            <w:rPr>
              <w:lang w:val="en-GB"/>
            </w:rPr>
            <w:fldChar w:fldCharType="end"/>
          </w:r>
        </w:sdtContent>
      </w:sdt>
      <w:r w:rsidR="00092110">
        <w:rPr>
          <w:lang w:val="en-GB"/>
        </w:rPr>
        <w:t>.</w:t>
      </w:r>
    </w:p>
    <w:p w:rsidR="009A5866" w:rsidRPr="003876DB" w:rsidRDefault="00D601C6" w:rsidP="009A5866">
      <w:pPr>
        <w:rPr>
          <w:lang w:val="en-GB"/>
        </w:rPr>
      </w:pPr>
      <w:r>
        <w:rPr>
          <w:lang w:val="en-GB"/>
        </w:rPr>
        <w:t xml:space="preserve">The </w:t>
      </w:r>
      <w:r w:rsidRPr="00950F1F">
        <w:rPr>
          <w:rStyle w:val="SubtleEmphasis"/>
        </w:rPr>
        <w:t>search strategy</w:t>
      </w:r>
      <w:r>
        <w:rPr>
          <w:lang w:val="en-GB"/>
        </w:rPr>
        <w:t xml:space="preserve"> part of </w:t>
      </w:r>
      <w:r w:rsidR="007E1645">
        <w:rPr>
          <w:lang w:val="en-GB"/>
        </w:rPr>
        <w:t>a</w:t>
      </w:r>
      <w:r>
        <w:rPr>
          <w:lang w:val="en-GB"/>
        </w:rPr>
        <w:t xml:space="preserve"> model </w:t>
      </w:r>
      <w:r w:rsidR="00950F1F">
        <w:rPr>
          <w:lang w:val="en-GB"/>
        </w:rPr>
        <w:t xml:space="preserve">uses </w:t>
      </w:r>
      <w:r w:rsidR="007E1645">
        <w:rPr>
          <w:lang w:val="en-GB"/>
        </w:rPr>
        <w:t>the activation map</w:t>
      </w:r>
      <w:r w:rsidR="00950F1F">
        <w:rPr>
          <w:lang w:val="en-GB"/>
        </w:rPr>
        <w:t xml:space="preserve"> to </w:t>
      </w:r>
      <w:r w:rsidR="007E1645">
        <w:rPr>
          <w:lang w:val="en-GB"/>
        </w:rPr>
        <w:t>generate the next saccade</w:t>
      </w:r>
      <w:r>
        <w:rPr>
          <w:lang w:val="en-GB"/>
        </w:rPr>
        <w:t xml:space="preserve">. While a number of different mechanism for this have been put forward the most commonly implemented is the MAXP Observer </w:t>
      </w:r>
      <w:sdt>
        <w:sdtPr>
          <w:rPr>
            <w:lang w:val="en-GB"/>
          </w:rPr>
          <w:id w:val="283427292"/>
          <w:citation/>
        </w:sdtPr>
        <w:sdtContent>
          <w:r w:rsidR="00231D5E">
            <w:rPr>
              <w:lang w:val="en-GB"/>
            </w:rPr>
            <w:fldChar w:fldCharType="begin"/>
          </w:r>
          <w:r>
            <w:rPr>
              <w:lang w:val="en-GB"/>
            </w:rPr>
            <w:instrText xml:space="preserve"> CITATION Naj05 \t  \l 2057  </w:instrText>
          </w:r>
          <w:r w:rsidR="00231D5E">
            <w:rPr>
              <w:lang w:val="en-GB"/>
            </w:rPr>
            <w:fldChar w:fldCharType="separate"/>
          </w:r>
          <w:r w:rsidR="004249F3" w:rsidRPr="004249F3">
            <w:rPr>
              <w:noProof/>
              <w:lang w:val="en-GB"/>
            </w:rPr>
            <w:t>(Najemnik &amp; Geisler, 2005)</w:t>
          </w:r>
          <w:r w:rsidR="00231D5E">
            <w:rPr>
              <w:lang w:val="en-GB"/>
            </w:rPr>
            <w:fldChar w:fldCharType="end"/>
          </w:r>
        </w:sdtContent>
      </w:sdt>
      <w:r>
        <w:rPr>
          <w:lang w:val="en-GB"/>
        </w:rPr>
        <w:t>. This strategy directs saccades to the local maxima of the activation map</w:t>
      </w:r>
      <w:r w:rsidR="009575B4">
        <w:rPr>
          <w:lang w:val="en-GB"/>
        </w:rPr>
        <w:t xml:space="preserve"> and a simple inhibition of return mechanism is used to stop the model returning to previously fixated maxima. As most previous computation models have primarily been interested in the feature extraction stage of search this search strategy has often been assumed for simplicity </w:t>
      </w:r>
      <w:r w:rsidR="009575B4" w:rsidRPr="009575B4">
        <w:rPr>
          <w:noProof/>
          <w:lang w:val="en-GB"/>
        </w:rPr>
        <w:t>(Itti &amp; Koch, 2000; Rao</w:t>
      </w:r>
      <w:r w:rsidR="009575B4">
        <w:rPr>
          <w:noProof/>
          <w:lang w:val="en-GB"/>
        </w:rPr>
        <w:t xml:space="preserve"> et al.</w:t>
      </w:r>
      <w:r w:rsidR="009575B4" w:rsidRPr="009575B4">
        <w:rPr>
          <w:noProof/>
          <w:lang w:val="en-GB"/>
        </w:rPr>
        <w:t>, 2002; Pomplun</w:t>
      </w:r>
      <w:r w:rsidR="009575B4">
        <w:rPr>
          <w:noProof/>
          <w:lang w:val="en-GB"/>
        </w:rPr>
        <w:t xml:space="preserve"> et al.</w:t>
      </w:r>
      <w:r w:rsidR="009575B4" w:rsidRPr="009575B4">
        <w:rPr>
          <w:noProof/>
          <w:lang w:val="en-GB"/>
        </w:rPr>
        <w:t>, 2003; Rutishauser &amp; Koch, 2007; Clarke</w:t>
      </w:r>
      <w:r w:rsidR="009575B4">
        <w:rPr>
          <w:noProof/>
          <w:lang w:val="en-GB"/>
        </w:rPr>
        <w:t xml:space="preserve"> et al.</w:t>
      </w:r>
      <w:r w:rsidR="009575B4" w:rsidRPr="009575B4">
        <w:rPr>
          <w:noProof/>
          <w:lang w:val="en-GB"/>
        </w:rPr>
        <w:t>, 2009)</w:t>
      </w:r>
      <w:r w:rsidR="009575B4">
        <w:rPr>
          <w:noProof/>
          <w:lang w:val="en-GB"/>
        </w:rPr>
        <w:t>.</w:t>
      </w:r>
      <w:r w:rsidR="00475212">
        <w:rPr>
          <w:lang w:val="en-GB"/>
        </w:rPr>
        <w:t xml:space="preserve"> An alternative to the MAXP Observer is the Ideal Observer</w:t>
      </w:r>
      <w:r w:rsidR="00950F1F">
        <w:rPr>
          <w:lang w:val="en-GB"/>
        </w:rPr>
        <w:t xml:space="preserve"> which</w:t>
      </w:r>
      <w:r w:rsidR="00475212">
        <w:rPr>
          <w:lang w:val="en-GB"/>
        </w:rPr>
        <w:t xml:space="preserve"> </w:t>
      </w:r>
      <w:r w:rsidR="00950F1F">
        <w:rPr>
          <w:lang w:val="en-GB"/>
        </w:rPr>
        <w:t xml:space="preserve">Najemnik &amp; Geisler have derived for a search task involving a target hidden in </w:t>
      </w:r>
      <m:oMath>
        <m:r>
          <w:rPr>
            <w:rFonts w:ascii="Cambria Math" w:hAnsi="Cambria Math"/>
            <w:lang w:val="en-GB"/>
          </w:rPr>
          <m:t>1/f</m:t>
        </m:r>
      </m:oMath>
      <w:r w:rsidR="00950F1F">
        <w:rPr>
          <w:lang w:val="en-GB"/>
        </w:rPr>
        <w:t xml:space="preserve">-noise </w:t>
      </w:r>
      <w:sdt>
        <w:sdtPr>
          <w:rPr>
            <w:lang w:val="en-GB"/>
          </w:rPr>
          <w:id w:val="283427303"/>
          <w:citation/>
        </w:sdtPr>
        <w:sdtContent>
          <w:r w:rsidR="00231D5E">
            <w:rPr>
              <w:lang w:val="en-GB"/>
            </w:rPr>
            <w:fldChar w:fldCharType="begin"/>
          </w:r>
          <w:r w:rsidR="00950F1F">
            <w:rPr>
              <w:lang w:val="en-GB"/>
            </w:rPr>
            <w:instrText xml:space="preserve"> CITATION Naj05 \n  \t  \m Naj08 \n  \t  \l 2057  </w:instrText>
          </w:r>
          <w:r w:rsidR="00231D5E">
            <w:rPr>
              <w:lang w:val="en-GB"/>
            </w:rPr>
            <w:fldChar w:fldCharType="separate"/>
          </w:r>
          <w:r w:rsidR="004249F3" w:rsidRPr="004249F3">
            <w:rPr>
              <w:noProof/>
              <w:lang w:val="en-GB"/>
            </w:rPr>
            <w:t>(2005; 2008)</w:t>
          </w:r>
          <w:r w:rsidR="00231D5E">
            <w:rPr>
              <w:lang w:val="en-GB"/>
            </w:rPr>
            <w:fldChar w:fldCharType="end"/>
          </w:r>
        </w:sdtContent>
      </w:sdt>
      <w:r w:rsidR="00950F1F">
        <w:rPr>
          <w:lang w:val="en-GB"/>
        </w:rPr>
        <w:t>.</w:t>
      </w:r>
      <w:r w:rsidR="009A5866" w:rsidRPr="00F247C4">
        <w:rPr>
          <w:lang w:val="en-GB"/>
        </w:rPr>
        <w:t xml:space="preserve"> </w:t>
      </w:r>
    </w:p>
    <w:p w:rsidR="00950F1F" w:rsidRDefault="009A5866" w:rsidP="00950F1F">
      <w:pPr>
        <w:rPr>
          <w:lang w:val="en-GB"/>
        </w:rPr>
      </w:pPr>
      <w:r>
        <w:rPr>
          <w:lang w:val="en-GB"/>
        </w:rPr>
        <w:t>Most</w:t>
      </w:r>
      <w:r w:rsidR="00475212">
        <w:rPr>
          <w:lang w:val="en-GB"/>
        </w:rPr>
        <w:t xml:space="preserve"> the above models assume that human observers implement a </w:t>
      </w:r>
      <w:r w:rsidR="00DA4420">
        <w:rPr>
          <w:lang w:val="en-GB"/>
        </w:rPr>
        <w:t>s</w:t>
      </w:r>
      <w:r w:rsidR="00475212">
        <w:rPr>
          <w:lang w:val="en-GB"/>
        </w:rPr>
        <w:t>ystematic search strategy</w:t>
      </w:r>
      <w:r w:rsidR="00DA4420">
        <w:rPr>
          <w:lang w:val="en-GB"/>
        </w:rPr>
        <w:t>.</w:t>
      </w:r>
      <w:r w:rsidR="00475212">
        <w:rPr>
          <w:lang w:val="en-GB"/>
        </w:rPr>
        <w:t xml:space="preserve"> However human scan-paths appear to contain a large degree of randomness</w:t>
      </w:r>
      <w:r w:rsidR="00DA4420">
        <w:rPr>
          <w:lang w:val="en-GB"/>
        </w:rPr>
        <w:t xml:space="preserve"> and apart from the easiest visual searches two human observers are unlikely to inspect the same search items in the same order. </w:t>
      </w:r>
      <w:r w:rsidR="0073570F">
        <w:rPr>
          <w:lang w:val="en-GB"/>
        </w:rPr>
        <w:t>Similarly reaction times from search experiments often come from distributions with a high degree of variance.</w:t>
      </w:r>
      <w:r w:rsidR="00475212" w:rsidRPr="00475212">
        <w:rPr>
          <w:lang w:val="en-GB"/>
        </w:rPr>
        <w:t xml:space="preserve"> </w:t>
      </w:r>
      <w:r w:rsidR="00950F1F">
        <w:rPr>
          <w:lang w:val="en-GB"/>
        </w:rPr>
        <w:t xml:space="preserve">Random walks have been successfully used to model an observer’s speed and accuracy in present/absent forced choice experiments </w:t>
      </w:r>
      <w:sdt>
        <w:sdtPr>
          <w:rPr>
            <w:lang w:val="en-GB"/>
          </w:rPr>
          <w:id w:val="180126893"/>
          <w:citation/>
        </w:sdtPr>
        <w:sdtContent>
          <w:r w:rsidR="00231D5E">
            <w:rPr>
              <w:lang w:val="en-GB"/>
            </w:rPr>
            <w:fldChar w:fldCharType="begin"/>
          </w:r>
          <w:r w:rsidR="00950F1F">
            <w:rPr>
              <w:lang w:val="en-GB"/>
            </w:rPr>
            <w:instrText xml:space="preserve"> CITATION Sto60 \l 2057  \m Ree05</w:instrText>
          </w:r>
          <w:r w:rsidR="00231D5E">
            <w:rPr>
              <w:lang w:val="en-GB"/>
            </w:rPr>
            <w:fldChar w:fldCharType="separate"/>
          </w:r>
          <w:r w:rsidR="004249F3" w:rsidRPr="004249F3">
            <w:rPr>
              <w:noProof/>
              <w:lang w:val="en-GB"/>
            </w:rPr>
            <w:t>(Stone, 1960; Reeves, Santhi, &amp; DeCaro, 2005)</w:t>
          </w:r>
          <w:r w:rsidR="00231D5E">
            <w:rPr>
              <w:lang w:val="en-GB"/>
            </w:rPr>
            <w:fldChar w:fldCharType="end"/>
          </w:r>
        </w:sdtContent>
      </w:sdt>
      <w:r w:rsidR="0073570F">
        <w:rPr>
          <w:lang w:val="en-GB"/>
        </w:rPr>
        <w:t>.</w:t>
      </w:r>
      <w:r w:rsidR="00950F1F">
        <w:rPr>
          <w:lang w:val="en-GB"/>
        </w:rPr>
        <w:t xml:space="preserve"> Rather than </w:t>
      </w:r>
      <w:r w:rsidR="00950F1F">
        <w:rPr>
          <w:lang w:val="en-GB"/>
        </w:rPr>
        <w:lastRenderedPageBreak/>
        <w:t>model the spatial distribution of fixations these models simulate the observer’s decision making process. The random walk occurs between two boundaries one for a target present response and one for target absent, and is governed by a drift and bias.</w:t>
      </w:r>
      <w:r w:rsidR="0073570F">
        <w:rPr>
          <w:lang w:val="en-GB"/>
        </w:rPr>
        <w:t xml:space="preserve"> </w:t>
      </w:r>
      <w:r w:rsidR="0073570F" w:rsidRPr="003876DB">
        <w:rPr>
          <w:lang w:val="en-GB"/>
        </w:rPr>
        <w:t>Motter and Holsapple</w:t>
      </w:r>
      <w:r w:rsidR="0073570F">
        <w:rPr>
          <w:lang w:val="en-GB"/>
        </w:rPr>
        <w:t xml:space="preserve"> </w:t>
      </w:r>
      <w:sdt>
        <w:sdtPr>
          <w:rPr>
            <w:lang w:val="en-GB"/>
          </w:rPr>
          <w:id w:val="3192993"/>
          <w:citation/>
        </w:sdtPr>
        <w:sdtContent>
          <w:r w:rsidR="00231D5E">
            <w:rPr>
              <w:lang w:val="en-GB"/>
            </w:rPr>
            <w:fldChar w:fldCharType="begin"/>
          </w:r>
          <w:r w:rsidR="0073570F">
            <w:rPr>
              <w:lang w:val="en-GB"/>
            </w:rPr>
            <w:instrText xml:space="preserve"> CITATION Mot01 \n  \t  \l 2057  </w:instrText>
          </w:r>
          <w:r w:rsidR="00231D5E">
            <w:rPr>
              <w:lang w:val="en-GB"/>
            </w:rPr>
            <w:fldChar w:fldCharType="separate"/>
          </w:r>
          <w:r w:rsidR="004249F3" w:rsidRPr="004249F3">
            <w:rPr>
              <w:noProof/>
              <w:lang w:val="en-GB"/>
            </w:rPr>
            <w:t>(2001)</w:t>
          </w:r>
          <w:r w:rsidR="00231D5E">
            <w:rPr>
              <w:lang w:val="en-GB"/>
            </w:rPr>
            <w:fldChar w:fldCharType="end"/>
          </w:r>
        </w:sdtContent>
      </w:sdt>
      <w:r w:rsidR="0073570F" w:rsidRPr="003876DB">
        <w:rPr>
          <w:lang w:val="en-GB"/>
        </w:rPr>
        <w:t xml:space="preserve"> </w:t>
      </w:r>
      <w:r w:rsidR="0073570F">
        <w:rPr>
          <w:lang w:val="en-GB"/>
        </w:rPr>
        <w:t xml:space="preserve"> </w:t>
      </w:r>
      <w:r w:rsidR="0073570F" w:rsidRPr="003876DB">
        <w:rPr>
          <w:lang w:val="en-GB"/>
        </w:rPr>
        <w:t xml:space="preserve">demonstrated that chance plays a significant role in visual search performance in monkeys when searching for a T among L’s (and vice versa). </w:t>
      </w:r>
      <w:r w:rsidR="00093524">
        <w:rPr>
          <w:lang w:val="en-GB"/>
        </w:rPr>
        <w:t xml:space="preserve">Using the saccade amplitude distributions they calculated the probability of fixating the target by chance under different conditions. </w:t>
      </w:r>
      <w:r w:rsidR="0073570F" w:rsidRPr="003876DB">
        <w:rPr>
          <w:lang w:val="en-GB"/>
        </w:rPr>
        <w:t>While this chance component decreases as the number of distracters increase, it continues to account for a sizeable fraction of performance.</w:t>
      </w:r>
      <w:r>
        <w:rPr>
          <w:lang w:val="en-GB"/>
        </w:rPr>
        <w:t xml:space="preserve"> A </w:t>
      </w:r>
      <w:r w:rsidRPr="003876DB">
        <w:rPr>
          <w:lang w:val="en-GB"/>
        </w:rPr>
        <w:t>number of models ranging from completely random to systematic have been derived</w:t>
      </w:r>
      <w:r>
        <w:rPr>
          <w:lang w:val="en-GB"/>
        </w:rPr>
        <w:t>:</w:t>
      </w:r>
      <w:r w:rsidRPr="003876DB">
        <w:rPr>
          <w:lang w:val="en-GB"/>
        </w:rPr>
        <w:t xml:space="preserve"> however they have not been </w:t>
      </w:r>
      <w:r>
        <w:rPr>
          <w:lang w:val="en-GB"/>
        </w:rPr>
        <w:t xml:space="preserve">compared with human performance </w:t>
      </w:r>
      <w:sdt>
        <w:sdtPr>
          <w:rPr>
            <w:lang w:val="en-GB"/>
          </w:rPr>
          <w:id w:val="6906615"/>
          <w:citation/>
        </w:sdtPr>
        <w:sdtContent>
          <w:r w:rsidR="00231D5E" w:rsidRPr="003876DB">
            <w:rPr>
              <w:lang w:val="en-GB"/>
            </w:rPr>
            <w:fldChar w:fldCharType="begin"/>
          </w:r>
          <w:r w:rsidRPr="003876DB">
            <w:rPr>
              <w:lang w:val="en-GB"/>
            </w:rPr>
            <w:instrText xml:space="preserve"> CITATION Mor80 \l 2057  \m Ara \m Mel06</w:instrText>
          </w:r>
          <w:r w:rsidR="00231D5E" w:rsidRPr="003876DB">
            <w:rPr>
              <w:lang w:val="en-GB"/>
            </w:rPr>
            <w:fldChar w:fldCharType="separate"/>
          </w:r>
          <w:r w:rsidR="004249F3" w:rsidRPr="004249F3">
            <w:rPr>
              <w:noProof/>
              <w:lang w:val="en-GB"/>
            </w:rPr>
            <w:t>(Morawski, Drury, &amp; Karwan, 1980; Arani, Karwan, &amp; Drury, 1984; Melloy, Das, Gramopadhye, &amp; Duckowski, 2006)</w:t>
          </w:r>
          <w:r w:rsidR="00231D5E" w:rsidRPr="003876DB">
            <w:rPr>
              <w:lang w:val="en-GB"/>
            </w:rPr>
            <w:fldChar w:fldCharType="end"/>
          </w:r>
        </w:sdtContent>
      </w:sdt>
      <w:r>
        <w:rPr>
          <w:lang w:val="en-GB"/>
        </w:rPr>
        <w:t>.</w:t>
      </w:r>
    </w:p>
    <w:p w:rsidR="00517E3C" w:rsidRDefault="00E716ED" w:rsidP="00517E3C">
      <w:pPr>
        <w:rPr>
          <w:lang w:val="en-GB"/>
        </w:rPr>
      </w:pPr>
      <w:r>
        <w:rPr>
          <w:lang w:val="en-GB"/>
        </w:rPr>
        <w:t xml:space="preserve">Several more general tendencies have been taken to be indicative of systematic search strategies. </w:t>
      </w:r>
      <w:r w:rsidRPr="003876DB">
        <w:rPr>
          <w:lang w:val="en-GB"/>
        </w:rPr>
        <w:t xml:space="preserve">Gilchrist and Harvey argue that the presence of a horizontal bias in saccade directions indicates the presence of a systematic component in visual search </w:t>
      </w:r>
      <w:sdt>
        <w:sdtPr>
          <w:rPr>
            <w:lang w:val="en-GB"/>
          </w:rPr>
          <w:id w:val="22292604"/>
          <w:citation/>
        </w:sdtPr>
        <w:sdtContent>
          <w:r w:rsidR="00231D5E" w:rsidRPr="003876DB">
            <w:rPr>
              <w:lang w:val="en-GB"/>
            </w:rPr>
            <w:fldChar w:fldCharType="begin"/>
          </w:r>
          <w:r w:rsidRPr="003876DB">
            <w:rPr>
              <w:lang w:val="en-GB"/>
            </w:rPr>
            <w:instrText xml:space="preserve"> CITATION Gil06 \l 2057 </w:instrText>
          </w:r>
          <w:r w:rsidR="00231D5E" w:rsidRPr="003876DB">
            <w:rPr>
              <w:lang w:val="en-GB"/>
            </w:rPr>
            <w:fldChar w:fldCharType="separate"/>
          </w:r>
          <w:r w:rsidR="004249F3" w:rsidRPr="004249F3">
            <w:rPr>
              <w:noProof/>
              <w:lang w:val="en-GB"/>
            </w:rPr>
            <w:t>(Gilchrist &amp; Harvey, 2006)</w:t>
          </w:r>
          <w:r w:rsidR="00231D5E" w:rsidRPr="003876DB">
            <w:rPr>
              <w:lang w:val="en-GB"/>
            </w:rPr>
            <w:fldChar w:fldCharType="end"/>
          </w:r>
        </w:sdtContent>
      </w:sdt>
      <w:r w:rsidRPr="003876DB">
        <w:rPr>
          <w:lang w:val="en-GB"/>
        </w:rPr>
        <w:t xml:space="preserve">. They suggest that systematic tendencies can be hard to detect in scan-paths because of the interaction with salience-based object selection. </w:t>
      </w:r>
      <w:r w:rsidR="00517E3C" w:rsidRPr="003876DB">
        <w:rPr>
          <w:lang w:val="en-GB"/>
        </w:rPr>
        <w:t xml:space="preserve">Aks et al have argued that the presence of  </w:t>
      </w:r>
      <m:oMath>
        <m:r>
          <w:rPr>
            <w:rFonts w:ascii="Cambria Math" w:hAnsi="Cambria Math"/>
            <w:lang w:val="en-GB"/>
          </w:rPr>
          <m:t>1/f</m:t>
        </m:r>
      </m:oMath>
      <w:r w:rsidR="00517E3C" w:rsidRPr="003876DB">
        <w:rPr>
          <w:lang w:val="en-GB"/>
        </w:rPr>
        <w:t xml:space="preserve"> dynamics in saccade-time series is evidence of memory and a systematic component in visual search </w:t>
      </w:r>
      <w:sdt>
        <w:sdtPr>
          <w:rPr>
            <w:lang w:val="en-GB"/>
          </w:rPr>
          <w:id w:val="12269251"/>
          <w:citation/>
        </w:sdtPr>
        <w:sdtContent>
          <w:r w:rsidR="00231D5E" w:rsidRPr="003876DB">
            <w:rPr>
              <w:lang w:val="en-GB"/>
            </w:rPr>
            <w:fldChar w:fldCharType="begin"/>
          </w:r>
          <w:r w:rsidR="00517E3C" w:rsidRPr="003876DB">
            <w:rPr>
              <w:lang w:val="en-GB"/>
            </w:rPr>
            <w:instrText xml:space="preserve"> CITATION Aks02 \l 2057  \m Aks05</w:instrText>
          </w:r>
          <w:r w:rsidR="00231D5E" w:rsidRPr="003876DB">
            <w:rPr>
              <w:lang w:val="en-GB"/>
            </w:rPr>
            <w:fldChar w:fldCharType="separate"/>
          </w:r>
          <w:r w:rsidR="004249F3" w:rsidRPr="004249F3">
            <w:rPr>
              <w:noProof/>
              <w:lang w:val="en-GB"/>
            </w:rPr>
            <w:t>(Aks, Zelinsky, &amp; Sprott, 2002; Aks D. , 2005)</w:t>
          </w:r>
          <w:r w:rsidR="00231D5E" w:rsidRPr="003876DB">
            <w:rPr>
              <w:lang w:val="en-GB"/>
            </w:rPr>
            <w:fldChar w:fldCharType="end"/>
          </w:r>
        </w:sdtContent>
      </w:sdt>
      <w:r w:rsidR="00517E3C" w:rsidRPr="003876DB">
        <w:rPr>
          <w:lang w:val="en-GB"/>
        </w:rPr>
        <w:t xml:space="preserve">. They also carried out the same time-series analysis on a random walk found that it did not exhibit the same properties. However the details of the precise nature of the random walk and following comparison were not included in the paper. Furthermore, it is possible that Aks’ result is an artefact of studying the compound time-series of large number of visual searches, one after another. It has been shown that a coarse-to-fine dynamic are often present in saccade patterns during search </w:t>
      </w:r>
      <w:sdt>
        <w:sdtPr>
          <w:rPr>
            <w:lang w:val="en-GB"/>
          </w:rPr>
          <w:id w:val="12269252"/>
          <w:citation/>
        </w:sdtPr>
        <w:sdtContent>
          <w:r w:rsidR="00231D5E" w:rsidRPr="003876DB">
            <w:rPr>
              <w:lang w:val="en-GB"/>
            </w:rPr>
            <w:fldChar w:fldCharType="begin"/>
          </w:r>
          <w:r w:rsidR="00517E3C" w:rsidRPr="003876DB">
            <w:rPr>
              <w:lang w:val="en-GB"/>
            </w:rPr>
            <w:instrText xml:space="preserve"> CITATION Ove07 \l 2057 </w:instrText>
          </w:r>
          <w:r w:rsidR="00231D5E" w:rsidRPr="003876DB">
            <w:rPr>
              <w:lang w:val="en-GB"/>
            </w:rPr>
            <w:fldChar w:fldCharType="separate"/>
          </w:r>
          <w:r w:rsidR="004249F3" w:rsidRPr="004249F3">
            <w:rPr>
              <w:noProof/>
              <w:lang w:val="en-GB"/>
            </w:rPr>
            <w:t>(Over E. A., Hooge, Vlaskamp, &amp; Erklens, 2007)</w:t>
          </w:r>
          <w:r w:rsidR="00231D5E" w:rsidRPr="003876DB">
            <w:rPr>
              <w:lang w:val="en-GB"/>
            </w:rPr>
            <w:fldChar w:fldCharType="end"/>
          </w:r>
        </w:sdtContent>
      </w:sdt>
      <w:r w:rsidR="00517E3C" w:rsidRPr="003876DB">
        <w:rPr>
          <w:lang w:val="en-GB"/>
        </w:rPr>
        <w:t xml:space="preserve">. If we were to look at the saccade amplitude time-series of several individual searches, each with a coarse-to-fine dynamic, then we would expect to see a strong low frequency component which could, at least partially, explain Aks et al.’s result. </w:t>
      </w:r>
    </w:p>
    <w:p w:rsidR="00B0538E" w:rsidRDefault="00A609F2" w:rsidP="00475212">
      <w:pPr>
        <w:rPr>
          <w:lang w:val="en-GB"/>
        </w:rPr>
      </w:pPr>
      <w:r>
        <w:rPr>
          <w:lang w:val="en-GB"/>
        </w:rPr>
        <w:t xml:space="preserve">Similarly, distance-to-target dynamics have been put forwards as evidence for some systematic component in visual search </w:t>
      </w:r>
      <w:sdt>
        <w:sdtPr>
          <w:rPr>
            <w:lang w:val="en-GB"/>
          </w:rPr>
          <w:id w:val="283427312"/>
          <w:citation/>
        </w:sdtPr>
        <w:sdtContent>
          <w:r w:rsidR="00231D5E">
            <w:rPr>
              <w:lang w:val="en-GB"/>
            </w:rPr>
            <w:fldChar w:fldCharType="begin"/>
          </w:r>
          <w:r>
            <w:rPr>
              <w:lang w:val="en-GB"/>
            </w:rPr>
            <w:instrText xml:space="preserve"> CITATION Tse04 \l 2057 </w:instrText>
          </w:r>
          <w:r w:rsidR="00231D5E">
            <w:rPr>
              <w:lang w:val="en-GB"/>
            </w:rPr>
            <w:fldChar w:fldCharType="separate"/>
          </w:r>
          <w:r w:rsidR="004249F3" w:rsidRPr="004249F3">
            <w:rPr>
              <w:noProof/>
              <w:lang w:val="en-GB"/>
            </w:rPr>
            <w:t>(Tseng &amp; Li, 2004)</w:t>
          </w:r>
          <w:r w:rsidR="00231D5E">
            <w:rPr>
              <w:lang w:val="en-GB"/>
            </w:rPr>
            <w:fldChar w:fldCharType="end"/>
          </w:r>
        </w:sdtContent>
      </w:sdt>
      <w:r>
        <w:rPr>
          <w:lang w:val="en-GB"/>
        </w:rPr>
        <w:t xml:space="preserve">. These </w:t>
      </w:r>
      <w:r w:rsidR="0073570F">
        <w:rPr>
          <w:lang w:val="en-GB"/>
        </w:rPr>
        <w:t>dynamics</w:t>
      </w:r>
      <w:r>
        <w:rPr>
          <w:lang w:val="en-GB"/>
        </w:rPr>
        <w:t xml:space="preserve"> suggest that there are two phases to the search process: a ineffective stage, followed by an effective stage in which the distance from the current fixation location to the target decreases monotonically.  </w:t>
      </w:r>
      <w:r w:rsidR="0073570F">
        <w:rPr>
          <w:lang w:val="en-GB"/>
        </w:rPr>
        <w:t xml:space="preserve">However </w:t>
      </w:r>
      <w:r w:rsidR="00475212" w:rsidRPr="003876DB">
        <w:rPr>
          <w:lang w:val="en-GB"/>
        </w:rPr>
        <w:t xml:space="preserve">Greene </w:t>
      </w:r>
      <w:r w:rsidR="0073570F">
        <w:rPr>
          <w:lang w:val="en-GB"/>
        </w:rPr>
        <w:t xml:space="preserve">has shown </w:t>
      </w:r>
      <w:r w:rsidR="00475212" w:rsidRPr="003876DB">
        <w:rPr>
          <w:lang w:val="en-GB"/>
        </w:rPr>
        <w:t>that the</w:t>
      </w:r>
      <w:r w:rsidR="0073570F">
        <w:rPr>
          <w:lang w:val="en-GB"/>
        </w:rPr>
        <w:t xml:space="preserve">se </w:t>
      </w:r>
      <w:r w:rsidR="00475212" w:rsidRPr="003876DB">
        <w:rPr>
          <w:lang w:val="en-GB"/>
        </w:rPr>
        <w:t xml:space="preserve">dynamics also arise in simple random walk simulations </w:t>
      </w:r>
      <w:sdt>
        <w:sdtPr>
          <w:rPr>
            <w:lang w:val="en-GB"/>
          </w:rPr>
          <w:id w:val="22292603"/>
          <w:citation/>
        </w:sdtPr>
        <w:sdtContent>
          <w:r w:rsidR="00231D5E" w:rsidRPr="003876DB">
            <w:rPr>
              <w:lang w:val="en-GB"/>
            </w:rPr>
            <w:fldChar w:fldCharType="begin"/>
          </w:r>
          <w:r w:rsidR="00475212" w:rsidRPr="003876DB">
            <w:rPr>
              <w:lang w:val="en-GB"/>
            </w:rPr>
            <w:instrText xml:space="preserve"> CITATION Gre08 \l 2057  </w:instrText>
          </w:r>
          <w:r w:rsidR="00231D5E" w:rsidRPr="003876DB">
            <w:rPr>
              <w:lang w:val="en-GB"/>
            </w:rPr>
            <w:fldChar w:fldCharType="separate"/>
          </w:r>
          <w:r w:rsidR="004249F3" w:rsidRPr="004249F3">
            <w:rPr>
              <w:noProof/>
              <w:lang w:val="en-GB"/>
            </w:rPr>
            <w:t>(Greene, 2008)</w:t>
          </w:r>
          <w:r w:rsidR="00231D5E" w:rsidRPr="003876DB">
            <w:rPr>
              <w:lang w:val="en-GB"/>
            </w:rPr>
            <w:fldChar w:fldCharType="end"/>
          </w:r>
        </w:sdtContent>
      </w:sdt>
      <w:r w:rsidR="00475212" w:rsidRPr="003876DB">
        <w:rPr>
          <w:lang w:val="en-GB"/>
        </w:rPr>
        <w:t xml:space="preserve">. Green’s random model generated saccades at random with a constraint on the saccade amplitudes such that they were between 20 and 50 pixels wide. The target as assumed to be detected if it was within 20 pixels of the current fixations, and the model was given a maximum of 15 saccades to find the target. </w:t>
      </w:r>
      <w:r w:rsidR="00EC1566">
        <w:rPr>
          <w:lang w:val="en-GB"/>
        </w:rPr>
        <w:t xml:space="preserve">Further support for the idea of unsystematic visual search comes from several studies which show that memory only plays a small role in visual search tasks </w:t>
      </w:r>
      <w:sdt>
        <w:sdtPr>
          <w:rPr>
            <w:lang w:val="en-GB"/>
          </w:rPr>
          <w:id w:val="4976873"/>
          <w:citation/>
        </w:sdtPr>
        <w:sdtContent>
          <w:r w:rsidR="00231D5E">
            <w:rPr>
              <w:lang w:val="en-GB"/>
            </w:rPr>
            <w:fldChar w:fldCharType="begin"/>
          </w:r>
          <w:r w:rsidR="00525705">
            <w:rPr>
              <w:lang w:val="en-GB"/>
            </w:rPr>
            <w:instrText xml:space="preserve"> CITATION Hor98 \t  \m Hor01 \t  \l 2057   \m Kun08</w:instrText>
          </w:r>
          <w:r w:rsidR="00314356">
            <w:rPr>
              <w:lang w:val="en-GB"/>
            </w:rPr>
            <w:instrText xml:space="preserve"> \m Wol00</w:instrText>
          </w:r>
          <w:r w:rsidR="00231D5E">
            <w:rPr>
              <w:lang w:val="en-GB"/>
            </w:rPr>
            <w:fldChar w:fldCharType="separate"/>
          </w:r>
          <w:r w:rsidR="004249F3" w:rsidRPr="004249F3">
            <w:rPr>
              <w:noProof/>
              <w:lang w:val="en-GB"/>
            </w:rPr>
            <w:t>(Horowitz &amp; Wolfe, 1998; Horowitz &amp; Wolfe, 2001; Kuna, Flusberg, &amp; Wolfe, 2008; Wolfe, Klempen, &amp; Dahlen, Postattentive Vision, 2000)</w:t>
          </w:r>
          <w:r w:rsidR="00231D5E">
            <w:rPr>
              <w:lang w:val="en-GB"/>
            </w:rPr>
            <w:fldChar w:fldCharType="end"/>
          </w:r>
        </w:sdtContent>
      </w:sdt>
      <w:r w:rsidR="00EC1566">
        <w:rPr>
          <w:lang w:val="en-GB"/>
        </w:rPr>
        <w:t xml:space="preserve">. </w:t>
      </w:r>
    </w:p>
    <w:p w:rsidR="00777EF7" w:rsidRDefault="000F226D" w:rsidP="00B0538E">
      <w:pPr>
        <w:rPr>
          <w:lang w:val="en-GB"/>
        </w:rPr>
      </w:pPr>
      <w:r w:rsidRPr="003876DB">
        <w:rPr>
          <w:lang w:val="en-GB"/>
        </w:rPr>
        <w:t>In this study we look at how well a simple data-driven model, which uses a stochastic process to generate saccades, can explain human performance in a search task involving a target on a homogeneous textured background</w:t>
      </w:r>
      <w:r w:rsidR="00F247C4">
        <w:rPr>
          <w:lang w:val="en-GB"/>
        </w:rPr>
        <w:t xml:space="preserve"> (</w:t>
      </w:r>
      <w:r w:rsidR="00AF0345">
        <w:rPr>
          <w:lang w:val="en-GB"/>
        </w:rPr>
        <w:t xml:space="preserve">see </w:t>
      </w:r>
      <w:r w:rsidR="00F247C4">
        <w:rPr>
          <w:lang w:val="en-GB"/>
        </w:rPr>
        <w:t>Figure 1</w:t>
      </w:r>
      <w:r w:rsidR="00AF0345">
        <w:rPr>
          <w:lang w:val="en-GB"/>
        </w:rPr>
        <w:t xml:space="preserve"> for an example</w:t>
      </w:r>
      <w:r w:rsidR="00F247C4">
        <w:rPr>
          <w:lang w:val="en-GB"/>
        </w:rPr>
        <w:t>)</w:t>
      </w:r>
      <w:r w:rsidRPr="003876DB">
        <w:rPr>
          <w:lang w:val="en-GB"/>
        </w:rPr>
        <w:t xml:space="preserve">. </w:t>
      </w:r>
      <w:r w:rsidR="00E716ED" w:rsidRPr="003876DB">
        <w:rPr>
          <w:lang w:val="en-GB"/>
        </w:rPr>
        <w:t>This search task appears to be somewhat neglected in comparison with the more traditional task of searching for a discrete target item among distracters. However using a continuous</w:t>
      </w:r>
      <w:r w:rsidR="00E716ED" w:rsidRPr="003876DB">
        <w:rPr>
          <w:rStyle w:val="FootnoteReference"/>
          <w:lang w:val="en-GB"/>
        </w:rPr>
        <w:footnoteReference w:id="2"/>
      </w:r>
      <w:r w:rsidR="00E716ED" w:rsidRPr="003876DB">
        <w:rPr>
          <w:lang w:val="en-GB"/>
        </w:rPr>
        <w:t xml:space="preserve"> textured background as a distracter has a number of advantages </w:t>
      </w:r>
      <w:sdt>
        <w:sdtPr>
          <w:rPr>
            <w:lang w:val="en-GB"/>
          </w:rPr>
          <w:id w:val="6906618"/>
          <w:citation/>
        </w:sdtPr>
        <w:sdtContent>
          <w:r w:rsidR="00231D5E" w:rsidRPr="003876DB">
            <w:rPr>
              <w:lang w:val="en-GB"/>
            </w:rPr>
            <w:fldChar w:fldCharType="begin"/>
          </w:r>
          <w:r w:rsidR="00E716ED" w:rsidRPr="003876DB">
            <w:rPr>
              <w:lang w:val="en-GB"/>
            </w:rPr>
            <w:instrText xml:space="preserve"> CITATION Cla08 \t  \l 2057  </w:instrText>
          </w:r>
          <w:r w:rsidR="00231D5E" w:rsidRPr="003876DB">
            <w:rPr>
              <w:lang w:val="en-GB"/>
            </w:rPr>
            <w:fldChar w:fldCharType="separate"/>
          </w:r>
          <w:r w:rsidR="004249F3" w:rsidRPr="004249F3">
            <w:rPr>
              <w:noProof/>
              <w:lang w:val="en-GB"/>
            </w:rPr>
            <w:t>(Clarke, Green, Chantler, &amp; Emrith, 2008)</w:t>
          </w:r>
          <w:r w:rsidR="00231D5E" w:rsidRPr="003876DB">
            <w:rPr>
              <w:lang w:val="en-GB"/>
            </w:rPr>
            <w:fldChar w:fldCharType="end"/>
          </w:r>
        </w:sdtContent>
      </w:sdt>
      <w:r w:rsidR="00E716ED" w:rsidRPr="003876DB">
        <w:rPr>
          <w:lang w:val="en-GB"/>
        </w:rPr>
        <w:t xml:space="preserve">. Firstly, these images are in some sense more </w:t>
      </w:r>
      <w:r w:rsidR="00E716ED" w:rsidRPr="003876DB">
        <w:rPr>
          <w:rStyle w:val="SubtleEmphasis"/>
          <w:lang w:val="en-GB"/>
        </w:rPr>
        <w:t>naturalistic</w:t>
      </w:r>
      <w:r w:rsidR="00E716ED" w:rsidRPr="003876DB">
        <w:rPr>
          <w:lang w:val="en-GB"/>
        </w:rPr>
        <w:t xml:space="preserve"> than arrays of discrete items. Secondly, unlike photographs we can create as many different yet statistically equivalent textures, which is useful when running psychophysics experiments. A final property of these stimuli is that the difficulty of the search task is controlled by </w:t>
      </w:r>
      <w:r w:rsidR="00E716ED" w:rsidRPr="003876DB">
        <w:rPr>
          <w:lang w:val="en-GB"/>
        </w:rPr>
        <w:lastRenderedPageBreak/>
        <w:t xml:space="preserve">only two factors: the saliency of the target against the textured background, and its distance from the centre of the image </w:t>
      </w:r>
      <w:r w:rsidR="00E716ED" w:rsidRPr="00777EF7">
        <w:rPr>
          <w:noProof/>
          <w:lang w:val="en-GB"/>
        </w:rPr>
        <w:t>(Clarke</w:t>
      </w:r>
      <w:r w:rsidR="00E716ED">
        <w:rPr>
          <w:noProof/>
          <w:lang w:val="en-GB"/>
        </w:rPr>
        <w:t xml:space="preserve"> et al.</w:t>
      </w:r>
      <w:r w:rsidR="00E716ED" w:rsidRPr="00777EF7">
        <w:rPr>
          <w:noProof/>
          <w:lang w:val="en-GB"/>
        </w:rPr>
        <w:t>, 2009)</w:t>
      </w:r>
      <w:r w:rsidR="00E716ED" w:rsidRPr="003876DB">
        <w:rPr>
          <w:lang w:val="en-GB"/>
        </w:rPr>
        <w:t>.</w:t>
      </w:r>
    </w:p>
    <w:p w:rsidR="003876DB" w:rsidRDefault="003876DB" w:rsidP="00274DDB">
      <w:pPr>
        <w:rPr>
          <w:lang w:val="en-GB"/>
        </w:rPr>
      </w:pPr>
      <w:r w:rsidRPr="003876DB">
        <w:rPr>
          <w:lang w:val="en-GB"/>
        </w:rPr>
        <w:t>In our previous work we have applied an LNL-based model to the problem of modelling search for a target on a rough surface</w:t>
      </w:r>
      <w:r w:rsidR="00C34471">
        <w:rPr>
          <w:lang w:val="en-GB"/>
        </w:rPr>
        <w:t xml:space="preserve"> </w:t>
      </w:r>
      <w:r w:rsidR="009169D8" w:rsidRPr="009169D8">
        <w:rPr>
          <w:noProof/>
          <w:lang w:val="en-GB"/>
        </w:rPr>
        <w:t xml:space="preserve">(Clarke, </w:t>
      </w:r>
      <w:r w:rsidR="00777EF7">
        <w:rPr>
          <w:noProof/>
          <w:lang w:val="en-GB"/>
        </w:rPr>
        <w:t>et al.</w:t>
      </w:r>
      <w:r w:rsidR="009169D8" w:rsidRPr="009169D8">
        <w:rPr>
          <w:noProof/>
          <w:lang w:val="en-GB"/>
        </w:rPr>
        <w:t>, 2009)</w:t>
      </w:r>
      <w:r w:rsidRPr="003876DB">
        <w:rPr>
          <w:lang w:val="en-GB"/>
        </w:rPr>
        <w:t xml:space="preserve">. </w:t>
      </w:r>
      <w:r>
        <w:rPr>
          <w:lang w:val="en-GB"/>
        </w:rPr>
        <w:t xml:space="preserve">A bank of Gabor filters were applied to the input image and then passed through a non-linearity. This nonlinear processing </w:t>
      </w:r>
      <w:r w:rsidR="00E95A97">
        <w:rPr>
          <w:lang w:val="en-GB"/>
        </w:rPr>
        <w:t>strengthened</w:t>
      </w:r>
      <w:r>
        <w:rPr>
          <w:lang w:val="en-GB"/>
        </w:rPr>
        <w:t xml:space="preserve"> the signal of filter response maps containing a small number of </w:t>
      </w:r>
      <w:r w:rsidR="00E95A97">
        <w:rPr>
          <w:lang w:val="en-GB"/>
        </w:rPr>
        <w:t>strong</w:t>
      </w:r>
      <w:r>
        <w:rPr>
          <w:lang w:val="en-GB"/>
        </w:rPr>
        <w:t xml:space="preserve"> local maxima (as opposed to maps which contained a large number of </w:t>
      </w:r>
      <w:r w:rsidR="00E43DA8">
        <w:rPr>
          <w:lang w:val="en-GB"/>
        </w:rPr>
        <w:t>local maxima). Finally these feature maps were passed through a 2</w:t>
      </w:r>
      <w:r w:rsidR="00E43DA8" w:rsidRPr="00E43DA8">
        <w:rPr>
          <w:vertAlign w:val="superscript"/>
          <w:lang w:val="en-GB"/>
        </w:rPr>
        <w:t>nd</w:t>
      </w:r>
      <w:r w:rsidR="00E43DA8">
        <w:rPr>
          <w:lang w:val="en-GB"/>
        </w:rPr>
        <w:t xml:space="preserve"> order linear filter (local energy pooling) before being summed together to give an activation map. This activation map was then passed to a simple saccade selection algorithm.</w:t>
      </w:r>
      <w:r w:rsidR="00E95A97">
        <w:rPr>
          <w:lang w:val="en-GB"/>
        </w:rPr>
        <w:t xml:space="preserve"> For each fixation an exponential distance dependant fall-off was applied to the activation map along with a simple inhibition of return process. The model would then randomly select one of the </w:t>
      </w:r>
      <m:oMath>
        <m:r>
          <w:rPr>
            <w:rFonts w:ascii="Cambria Math" w:hAnsi="Cambria Math"/>
            <w:lang w:val="en-GB"/>
          </w:rPr>
          <m:t>n</m:t>
        </m:r>
      </m:oMath>
      <w:r w:rsidR="00E95A97">
        <w:rPr>
          <w:lang w:val="en-GB"/>
        </w:rPr>
        <w:t xml:space="preserve"> </w:t>
      </w:r>
      <w:r w:rsidR="00CE5AA0">
        <w:rPr>
          <w:lang w:val="en-GB"/>
        </w:rPr>
        <w:t xml:space="preserve">(=3) </w:t>
      </w:r>
      <w:r w:rsidR="00E95A97">
        <w:rPr>
          <w:lang w:val="en-GB"/>
        </w:rPr>
        <w:t>largest local maxima as its saccade target.</w:t>
      </w:r>
    </w:p>
    <w:p w:rsidR="00050A5F" w:rsidRDefault="003876DB" w:rsidP="00E83228">
      <w:pPr>
        <w:rPr>
          <w:lang w:val="en-GB"/>
        </w:rPr>
      </w:pPr>
      <w:r w:rsidRPr="003876DB">
        <w:rPr>
          <w:lang w:val="en-GB"/>
        </w:rPr>
        <w:t>W</w:t>
      </w:r>
      <w:r w:rsidR="00E95A97">
        <w:rPr>
          <w:lang w:val="en-GB"/>
        </w:rPr>
        <w:t>h</w:t>
      </w:r>
      <w:r w:rsidRPr="003876DB">
        <w:rPr>
          <w:lang w:val="en-GB"/>
        </w:rPr>
        <w:t>il</w:t>
      </w:r>
      <w:r w:rsidR="00E95A97">
        <w:rPr>
          <w:lang w:val="en-GB"/>
        </w:rPr>
        <w:t>e</w:t>
      </w:r>
      <w:r w:rsidRPr="003876DB">
        <w:rPr>
          <w:lang w:val="en-GB"/>
        </w:rPr>
        <w:t xml:space="preserve"> </w:t>
      </w:r>
      <w:r w:rsidR="00E95A97">
        <w:rPr>
          <w:lang w:val="en-GB"/>
        </w:rPr>
        <w:t>the</w:t>
      </w:r>
      <w:r w:rsidRPr="003876DB">
        <w:rPr>
          <w:lang w:val="en-GB"/>
        </w:rPr>
        <w:t xml:space="preserve"> </w:t>
      </w:r>
      <w:r>
        <w:rPr>
          <w:lang w:val="en-GB"/>
        </w:rPr>
        <w:t>algorithm succeeded in modelling human performance (in terms of the number of saccad</w:t>
      </w:r>
      <w:r w:rsidR="007F53D4">
        <w:rPr>
          <w:lang w:val="en-GB"/>
        </w:rPr>
        <w:t>es required to find the target)</w:t>
      </w:r>
      <w:r w:rsidR="00E95A97">
        <w:rPr>
          <w:lang w:val="en-GB"/>
        </w:rPr>
        <w:t xml:space="preserve"> there does not appear to be a relationship between human fixation locations and (non-target) local maxima in the activation map. (See </w:t>
      </w:r>
      <w:r w:rsidR="00B0538E">
        <w:rPr>
          <w:lang w:val="en-GB"/>
        </w:rPr>
        <w:t>Figure 2</w:t>
      </w:r>
      <w:r w:rsidR="00244CE1">
        <w:rPr>
          <w:lang w:val="en-GB"/>
        </w:rPr>
        <w:t>). As the example shows, human observers often make long saccades that can not be explained using our eccentricity dependant exponential fall-off. While one possibility would be that the fall-off function is too strong, we can discard this suggestion as weakening the activation fall-off function would cause the model to diverge from human performance in terms of number of saccade to targets at high eccentricities.</w:t>
      </w:r>
      <w:r w:rsidR="00050A5F">
        <w:rPr>
          <w:lang w:val="en-G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B0538E" w:rsidTr="001571DC">
        <w:trPr>
          <w:trHeight w:val="4593"/>
        </w:trPr>
        <w:tc>
          <w:tcPr>
            <w:tcW w:w="4927" w:type="dxa"/>
          </w:tcPr>
          <w:p w:rsidR="00B0538E" w:rsidRDefault="00B0538E" w:rsidP="001571DC">
            <w:r w:rsidRPr="00B0538E">
              <w:rPr>
                <w:noProof/>
                <w:lang w:val="en-GB" w:eastAsia="en-GB" w:bidi="ar-SA"/>
              </w:rPr>
              <w:drawing>
                <wp:inline distT="0" distB="0" distL="0" distR="0">
                  <wp:extent cx="2831465" cy="2831465"/>
                  <wp:effectExtent l="19050" t="0" r="6985" b="0"/>
                  <wp:docPr id="7" name="Picture 2" descr="RMS=1.1_beta=1.7_r=225_seed=4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MS=1.1_beta=1.7_r=225_seed=45.png"/>
                          <pic:cNvPicPr/>
                        </pic:nvPicPr>
                        <pic:blipFill>
                          <a:blip r:embed="rId8" cstate="print"/>
                          <a:stretch>
                            <a:fillRect/>
                          </a:stretch>
                        </pic:blipFill>
                        <pic:spPr>
                          <a:xfrm>
                            <a:off x="0" y="0"/>
                            <a:ext cx="2831465" cy="2831465"/>
                          </a:xfrm>
                          <a:prstGeom prst="rect">
                            <a:avLst/>
                          </a:prstGeom>
                        </pic:spPr>
                      </pic:pic>
                    </a:graphicData>
                  </a:graphic>
                </wp:inline>
              </w:drawing>
            </w:r>
          </w:p>
        </w:tc>
        <w:tc>
          <w:tcPr>
            <w:tcW w:w="4927" w:type="dxa"/>
          </w:tcPr>
          <w:p w:rsidR="00B0538E" w:rsidRDefault="00B0538E" w:rsidP="001571DC">
            <w:r w:rsidRPr="00B0538E">
              <w:rPr>
                <w:noProof/>
                <w:lang w:val="en-GB" w:eastAsia="en-GB" w:bidi="ar-SA"/>
              </w:rPr>
              <w:drawing>
                <wp:inline distT="0" distB="0" distL="0" distR="0">
                  <wp:extent cx="2831465" cy="2831465"/>
                  <wp:effectExtent l="19050" t="0" r="6985" b="0"/>
                  <wp:docPr id="8" name="Picture 0" descr="SaccadePrediction.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accadePrediction.jpg"/>
                          <pic:cNvPicPr/>
                        </pic:nvPicPr>
                        <pic:blipFill>
                          <a:blip r:embed="rId9"/>
                          <a:srcRect l="9166" t="3727" r="9415" b="6753"/>
                          <a:stretch>
                            <a:fillRect/>
                          </a:stretch>
                        </pic:blipFill>
                        <pic:spPr>
                          <a:xfrm>
                            <a:off x="0" y="0"/>
                            <a:ext cx="2831465" cy="2831465"/>
                          </a:xfrm>
                          <a:prstGeom prst="rect">
                            <a:avLst/>
                          </a:prstGeom>
                        </pic:spPr>
                      </pic:pic>
                    </a:graphicData>
                  </a:graphic>
                </wp:inline>
              </w:drawing>
            </w:r>
          </w:p>
        </w:tc>
      </w:tr>
      <w:tr w:rsidR="00B0538E" w:rsidTr="001571DC">
        <w:tc>
          <w:tcPr>
            <w:tcW w:w="9854" w:type="dxa"/>
            <w:gridSpan w:val="2"/>
          </w:tcPr>
          <w:p w:rsidR="00B0538E" w:rsidRDefault="00B0538E" w:rsidP="001571DC">
            <w:pPr>
              <w:pStyle w:val="Caption"/>
              <w:jc w:val="both"/>
            </w:pPr>
            <w:r>
              <w:t xml:space="preserve">Figure </w:t>
            </w:r>
            <w:fldSimple w:instr=" SEQ Figure \* ARABIC ">
              <w:r>
                <w:rPr>
                  <w:noProof/>
                </w:rPr>
                <w:t>1</w:t>
              </w:r>
            </w:fldSimple>
            <w:r>
              <w:t xml:space="preserve"> (left): </w:t>
            </w:r>
            <w:r w:rsidRPr="00D93664">
              <w:t xml:space="preserve">An example of a </w:t>
            </w:r>
            <m:oMath>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β</m:t>
                  </m:r>
                </m:sup>
              </m:sSup>
            </m:oMath>
            <w:r w:rsidRPr="00D93664">
              <w:t>-noise textured surface with a target.</w:t>
            </w:r>
            <w:r>
              <w:t xml:space="preserve"> Figure </w:t>
            </w:r>
            <w:fldSimple w:instr=" SEQ Figure \* ARABIC ">
              <w:r>
                <w:rPr>
                  <w:noProof/>
                </w:rPr>
                <w:t>2</w:t>
              </w:r>
            </w:fldSimple>
            <w:r>
              <w:t xml:space="preserve"> (right)</w:t>
            </w:r>
            <w:r w:rsidRPr="00835D42">
              <w:t>: An example activation map from the LNL search model (Clarke et al. 2009).</w:t>
            </w:r>
            <w:r>
              <w:t>The target can be seen near the top of the image. The current fixation location is near the bottom left corner which appears brighter than the rest of the image due to the eccentricity dependant fall-off in activation. The blue lines show the three saccades considered by the model, and the red line shows the actual saccade taken by the human observer.</w:t>
            </w:r>
          </w:p>
          <w:p w:rsidR="00B0538E" w:rsidRDefault="00B0538E" w:rsidP="001571DC"/>
        </w:tc>
      </w:tr>
    </w:tbl>
    <w:p w:rsidR="00E26B8F" w:rsidRDefault="00050A5F" w:rsidP="00B0538E">
      <w:r>
        <w:rPr>
          <w:lang w:val="en-GB"/>
        </w:rPr>
        <w:t xml:space="preserve">To explore </w:t>
      </w:r>
      <w:r w:rsidR="00B0538E">
        <w:rPr>
          <w:lang w:val="en-GB"/>
        </w:rPr>
        <w:t xml:space="preserve">whether Figure 2 is typical of the model’s behaviour </w:t>
      </w:r>
      <w:r>
        <w:rPr>
          <w:lang w:val="en-GB"/>
        </w:rPr>
        <w:t xml:space="preserve">we compared saccade targets for the model with those chosen by human observers. Over all observers, trials and fixations, </w:t>
      </w:r>
      <w:r w:rsidR="00E031F0">
        <w:rPr>
          <w:lang w:val="en-GB"/>
        </w:rPr>
        <w:t>22</w:t>
      </w:r>
      <w:r>
        <w:rPr>
          <w:lang w:val="en-GB"/>
        </w:rPr>
        <w:t xml:space="preserve">% of saccades </w:t>
      </w:r>
      <w:r w:rsidR="00CE5AA0">
        <w:rPr>
          <w:lang w:val="en-GB"/>
        </w:rPr>
        <w:t>we</w:t>
      </w:r>
      <w:r>
        <w:rPr>
          <w:lang w:val="en-GB"/>
        </w:rPr>
        <w:t xml:space="preserve">re directed to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Pr>
          <w:lang w:val="en-GB"/>
        </w:rPr>
        <w:t xml:space="preserve"> of one of the three saccade targets considered by the model</w:t>
      </w:r>
      <w:r w:rsidR="00B0538E">
        <w:rPr>
          <w:lang w:val="en-GB"/>
        </w:rPr>
        <w:t xml:space="preserve"> while</w:t>
      </w:r>
      <w:r>
        <w:rPr>
          <w:lang w:val="en-GB"/>
        </w:rPr>
        <w:t xml:space="preserve"> over </w:t>
      </w:r>
      <w:r w:rsidR="00E031F0">
        <w:rPr>
          <w:lang w:val="en-GB"/>
        </w:rPr>
        <w:t>25%</w:t>
      </w:r>
      <w:r w:rsidR="005B5E8D">
        <w:rPr>
          <w:lang w:val="en-GB"/>
        </w:rPr>
        <w:t xml:space="preserve"> of human saccades fall over </w:t>
      </w:r>
      <m:oMath>
        <m:sSup>
          <m:sSupPr>
            <m:ctrlPr>
              <w:rPr>
                <w:rFonts w:ascii="Cambria Math" w:hAnsi="Cambria Math"/>
                <w:i/>
                <w:lang w:val="en-GB"/>
              </w:rPr>
            </m:ctrlPr>
          </m:sSupPr>
          <m:e>
            <m:r>
              <w:rPr>
                <w:rFonts w:ascii="Cambria Math" w:hAnsi="Cambria Math"/>
                <w:lang w:val="en-GB"/>
              </w:rPr>
              <m:t>4.3</m:t>
            </m:r>
          </m:e>
          <m:sup>
            <m:r>
              <w:rPr>
                <w:rFonts w:ascii="Cambria Math" w:hAnsi="Cambria Math"/>
                <w:lang w:val="en-GB"/>
              </w:rPr>
              <m:t>∘</m:t>
            </m:r>
          </m:sup>
        </m:sSup>
        <m:r>
          <w:rPr>
            <w:rFonts w:ascii="Cambria Math" w:hAnsi="Cambria Math"/>
            <w:lang w:val="en-GB"/>
          </w:rPr>
          <m:t xml:space="preserve"> </m:t>
        </m:r>
      </m:oMath>
      <w:r w:rsidR="005B5E8D">
        <w:rPr>
          <w:lang w:val="en-GB"/>
        </w:rPr>
        <w:t xml:space="preserve">(=a quarter of the </w:t>
      </w:r>
      <w:r w:rsidR="00B0538E">
        <w:rPr>
          <w:lang w:val="en-GB"/>
        </w:rPr>
        <w:t>display’s</w:t>
      </w:r>
      <w:r w:rsidR="005B5E8D">
        <w:rPr>
          <w:lang w:val="en-GB"/>
        </w:rPr>
        <w:t xml:space="preserve"> length) away from the nearest point considered by the model. </w:t>
      </w:r>
    </w:p>
    <w:p w:rsidR="005B5E8D" w:rsidRDefault="005B5E8D" w:rsidP="00E83228">
      <w:pPr>
        <w:rPr>
          <w:lang w:val="en-GB"/>
        </w:rPr>
      </w:pPr>
      <w:r>
        <w:rPr>
          <w:lang w:val="en-GB"/>
        </w:rPr>
        <w:t>Furthermore, a large amount of the model’s success can be accounted for my chance. Let us  assume:</w:t>
      </w:r>
    </w:p>
    <w:p w:rsidR="005B5E8D" w:rsidRDefault="005B5E8D" w:rsidP="005B5E8D">
      <w:pPr>
        <w:pStyle w:val="ListParagraph"/>
        <w:numPr>
          <w:ilvl w:val="0"/>
          <w:numId w:val="1"/>
        </w:numPr>
        <w:rPr>
          <w:lang w:val="en-GB"/>
        </w:rPr>
      </w:pPr>
      <w:r w:rsidRPr="005B5E8D">
        <w:rPr>
          <w:lang w:val="en-GB"/>
        </w:rPr>
        <w:lastRenderedPageBreak/>
        <w:t xml:space="preserve">that all (both the model’s and human) saccades are no more than </w:t>
      </w:r>
      <m:oMath>
        <m:r>
          <w:rPr>
            <w:rFonts w:ascii="Cambria Math" w:hAnsi="Cambria Math"/>
            <w:lang w:val="en-GB"/>
          </w:rPr>
          <m:t>r</m:t>
        </m:r>
      </m:oMath>
      <w:r w:rsidRPr="005B5E8D">
        <w:rPr>
          <w:lang w:val="en-GB"/>
        </w:rPr>
        <w:t xml:space="preserve"> in amplitude. </w:t>
      </w:r>
    </w:p>
    <w:p w:rsidR="005B5E8D" w:rsidRDefault="005B5E8D" w:rsidP="005B5E8D">
      <w:pPr>
        <w:pStyle w:val="ListParagraph"/>
        <w:numPr>
          <w:ilvl w:val="0"/>
          <w:numId w:val="1"/>
        </w:numPr>
        <w:rPr>
          <w:lang w:val="en-GB"/>
        </w:rPr>
      </w:pPr>
      <w:r w:rsidRPr="005B5E8D">
        <w:rPr>
          <w:lang w:val="en-GB"/>
        </w:rPr>
        <w:t xml:space="preserve">the three </w:t>
      </w:r>
      <w:r w:rsidR="00B0538E">
        <w:rPr>
          <w:lang w:val="en-GB"/>
        </w:rPr>
        <w:t>potential fixations</w:t>
      </w:r>
      <w:r w:rsidRPr="005B5E8D">
        <w:rPr>
          <w:lang w:val="en-GB"/>
        </w:rPr>
        <w:t xml:space="preserve"> considered by the model </w:t>
      </w:r>
      <w:r>
        <w:rPr>
          <w:lang w:val="en-GB"/>
        </w:rPr>
        <w:t xml:space="preserve">are separated from each other by at least </w:t>
      </w:r>
      <m:oMath>
        <m:sSup>
          <m:sSupPr>
            <m:ctrlPr>
              <w:rPr>
                <w:rFonts w:ascii="Cambria Math" w:hAnsi="Cambria Math"/>
                <w:i/>
                <w:lang w:val="en-GB"/>
              </w:rPr>
            </m:ctrlPr>
          </m:sSupPr>
          <m:e>
            <m:r>
              <w:rPr>
                <w:rFonts w:ascii="Cambria Math" w:hAnsi="Cambria Math"/>
                <w:lang w:val="en-GB"/>
              </w:rPr>
              <m:t>2</m:t>
            </m:r>
          </m:e>
          <m:sup>
            <m:r>
              <w:rPr>
                <w:rFonts w:ascii="Cambria Math" w:hAnsi="Cambria Math"/>
                <w:lang w:val="en-GB"/>
              </w:rPr>
              <m:t>∘</m:t>
            </m:r>
          </m:sup>
        </m:sSup>
      </m:oMath>
      <w:r>
        <w:rPr>
          <w:lang w:val="en-GB"/>
        </w:rPr>
        <w:t>.</w:t>
      </w:r>
    </w:p>
    <w:p w:rsidR="00050A5F" w:rsidRDefault="005B5E8D" w:rsidP="00274D21">
      <w:pPr>
        <w:rPr>
          <w:lang w:val="en-GB"/>
        </w:rPr>
      </w:pPr>
      <w:r w:rsidRPr="005B5E8D">
        <w:rPr>
          <w:lang w:val="en-GB"/>
        </w:rPr>
        <w:t xml:space="preserve">Then the fixations will occur somewhere within an circle with area </w:t>
      </w:r>
      <m:oMath>
        <m:r>
          <w:rPr>
            <w:rFonts w:ascii="Cambria Math" w:hAnsi="Cambria Math"/>
            <w:lang w:val="en-GB"/>
          </w:rPr>
          <m:t>A=π</m:t>
        </m:r>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oMath>
      <w:r w:rsidRPr="005B5E8D">
        <w:rPr>
          <w:lang w:val="en-GB"/>
        </w:rPr>
        <w:t xml:space="preserve">. Therefore the probability of the human saccade landing 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sidRPr="005B5E8D">
        <w:rPr>
          <w:lang w:val="en-GB"/>
        </w:rPr>
        <w:t xml:space="preserve"> of </w:t>
      </w:r>
      <w:r>
        <w:rPr>
          <w:lang w:val="en-GB"/>
        </w:rPr>
        <w:t xml:space="preserve">one of the model’s saccades is </w:t>
      </w:r>
      <m:oMath>
        <m:r>
          <w:rPr>
            <w:rFonts w:ascii="Cambria Math" w:hAnsi="Cambria Math"/>
            <w:lang w:val="en-GB"/>
          </w:rPr>
          <m:t>p=</m:t>
        </m:r>
        <m:f>
          <m:fPr>
            <m:ctrlPr>
              <w:rPr>
                <w:rFonts w:ascii="Cambria Math" w:hAnsi="Cambria Math"/>
                <w:i/>
                <w:lang w:val="en-GB"/>
              </w:rPr>
            </m:ctrlPr>
          </m:fPr>
          <m:num>
            <m:r>
              <w:rPr>
                <w:rFonts w:ascii="Cambria Math" w:hAnsi="Cambria Math"/>
                <w:lang w:val="en-GB"/>
              </w:rPr>
              <m:t>3π</m:t>
            </m:r>
          </m:num>
          <m:den>
            <m:r>
              <w:rPr>
                <w:rFonts w:ascii="Cambria Math" w:hAnsi="Cambria Math"/>
                <w:lang w:val="en-GB"/>
              </w:rPr>
              <m:t>A</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3</m:t>
            </m:r>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w:r>
        <w:rPr>
          <w:lang w:val="en-GB"/>
        </w:rPr>
        <w:t>.</w:t>
      </w:r>
      <w:r w:rsidR="00274D21">
        <w:rPr>
          <w:lang w:val="en-GB"/>
        </w:rPr>
        <w:t xml:space="preserve"> If we take </w:t>
      </w:r>
      <m:oMath>
        <m:r>
          <w:rPr>
            <w:rFonts w:ascii="Cambria Math" w:hAnsi="Cambria Math"/>
            <w:lang w:val="en-GB"/>
          </w:rPr>
          <m:t>r=</m:t>
        </m:r>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sidR="00274D21">
        <w:rPr>
          <w:lang w:val="en-GB"/>
        </w:rPr>
        <w:t xml:space="preserve"> (over half of the human saccades are under </w:t>
      </w:r>
      <m:oMath>
        <m:sSup>
          <m:sSupPr>
            <m:ctrlPr>
              <w:rPr>
                <w:rFonts w:ascii="Cambria Math" w:hAnsi="Cambria Math"/>
                <w:i/>
                <w:lang w:val="en-GB"/>
              </w:rPr>
            </m:ctrlPr>
          </m:sSupPr>
          <m:e>
            <m:r>
              <w:rPr>
                <w:rFonts w:ascii="Cambria Math" w:hAnsi="Cambria Math"/>
                <w:lang w:val="en-GB"/>
              </w:rPr>
              <m:t>4</m:t>
            </m:r>
          </m:e>
          <m:sup>
            <m:r>
              <w:rPr>
                <w:rFonts w:ascii="Cambria Math" w:hAnsi="Cambria Math"/>
                <w:lang w:val="en-GB"/>
              </w:rPr>
              <m:t>∘</m:t>
            </m:r>
          </m:sup>
        </m:sSup>
      </m:oMath>
      <w:r w:rsidR="00274D21">
        <w:rPr>
          <w:lang w:val="en-GB"/>
        </w:rPr>
        <w:t xml:space="preserve"> in amplitude) then we would expect human observers to fixate </w:t>
      </w:r>
      <w:r w:rsidR="007F53D4">
        <w:rPr>
          <w:lang w:val="en-GB"/>
        </w:rPr>
        <w:t xml:space="preserve">within </w:t>
      </w:r>
      <m:oMath>
        <m:sSup>
          <m:sSupPr>
            <m:ctrlPr>
              <w:rPr>
                <w:rFonts w:ascii="Cambria Math" w:hAnsi="Cambria Math"/>
                <w:i/>
                <w:lang w:val="en-GB"/>
              </w:rPr>
            </m:ctrlPr>
          </m:sSupPr>
          <m:e>
            <m:r>
              <w:rPr>
                <w:rFonts w:ascii="Cambria Math" w:hAnsi="Cambria Math"/>
                <w:lang w:val="en-GB"/>
              </w:rPr>
              <m:t>1</m:t>
            </m:r>
          </m:e>
          <m:sup>
            <m:r>
              <w:rPr>
                <w:rFonts w:ascii="Cambria Math" w:hAnsi="Cambria Math"/>
                <w:lang w:val="en-GB"/>
              </w:rPr>
              <m:t>∘</m:t>
            </m:r>
          </m:sup>
        </m:sSup>
      </m:oMath>
      <w:r w:rsidR="007F53D4">
        <w:rPr>
          <w:lang w:val="en-GB"/>
        </w:rPr>
        <w:t xml:space="preserve"> of </w:t>
      </w:r>
      <w:r w:rsidR="00274D21">
        <w:rPr>
          <w:lang w:val="en-GB"/>
        </w:rPr>
        <w:t xml:space="preserve">one of the </w:t>
      </w:r>
      <w:r w:rsidR="007F53D4">
        <w:rPr>
          <w:lang w:val="en-GB"/>
        </w:rPr>
        <w:t>fixation locations</w:t>
      </w:r>
      <w:r w:rsidR="00274D21">
        <w:rPr>
          <w:lang w:val="en-GB"/>
        </w:rPr>
        <w:t xml:space="preserve"> </w:t>
      </w:r>
      <w:r w:rsidR="007F53D4">
        <w:rPr>
          <w:lang w:val="en-GB"/>
        </w:rPr>
        <w:t>considered</w:t>
      </w:r>
      <w:r w:rsidR="00274D21">
        <w:rPr>
          <w:lang w:val="en-GB"/>
        </w:rPr>
        <w:t xml:space="preserve"> by the model 19% of the time</w:t>
      </w:r>
      <w:r w:rsidR="007F53D4">
        <w:rPr>
          <w:lang w:val="en-GB"/>
        </w:rPr>
        <w:t xml:space="preserve">, which is close to the 22% we obtained from the empirical comparison. </w:t>
      </w:r>
    </w:p>
    <w:p w:rsidR="00B0538E" w:rsidRDefault="000D5E04" w:rsidP="00274DDB">
      <w:pPr>
        <w:rPr>
          <w:lang w:val="en-GB"/>
        </w:rPr>
      </w:pPr>
      <w:r>
        <w:rPr>
          <w:lang w:val="en-GB"/>
        </w:rPr>
        <w:t>The above analysis suggests that the LNL-model, while offering a good prediction of the perceived difficulty of the search task,</w:t>
      </w:r>
      <w:r w:rsidR="007F53D4">
        <w:rPr>
          <w:lang w:val="en-GB"/>
        </w:rPr>
        <w:t xml:space="preserve"> </w:t>
      </w:r>
      <w:r>
        <w:rPr>
          <w:lang w:val="en-GB"/>
        </w:rPr>
        <w:t>does not succeed in modelling saccade selections any better than a random model would.</w:t>
      </w:r>
      <w:r w:rsidR="00FF3DF2">
        <w:rPr>
          <w:lang w:val="en-GB"/>
        </w:rPr>
        <w:t xml:space="preserve"> </w:t>
      </w:r>
      <w:r w:rsidR="00FF3DF2" w:rsidRPr="003876DB">
        <w:rPr>
          <w:lang w:val="en-GB"/>
        </w:rPr>
        <w:t xml:space="preserve">The aim of this study is to examine the extent to which human performance in surface/target search task can be explained by a random walk model. We will use similar methods to Najemnik and Geisler in order to construct a </w:t>
      </w:r>
      <w:r w:rsidR="00FF3DF2" w:rsidRPr="003876DB">
        <w:rPr>
          <w:i/>
          <w:lang w:val="en-GB"/>
        </w:rPr>
        <w:t>target detection</w:t>
      </w:r>
      <w:r w:rsidR="00FF3DF2" w:rsidRPr="003876DB">
        <w:rPr>
          <w:lang w:val="en-GB"/>
        </w:rPr>
        <w:t xml:space="preserve"> model based on the results of a signal detection experiment. This will then be used in conjunction with a stochastic process which draws saccade amplitude and directions from empirically derived distributions.</w:t>
      </w:r>
      <w:r w:rsidR="00B0538E">
        <w:rPr>
          <w:lang w:val="en-GB"/>
        </w:rPr>
        <w:t xml:space="preserve"> </w:t>
      </w:r>
      <w:r w:rsidR="00B0538E" w:rsidRPr="003876DB">
        <w:rPr>
          <w:lang w:val="en-GB"/>
        </w:rPr>
        <w:t xml:space="preserve">Najemnik and Geisler </w:t>
      </w:r>
      <w:r w:rsidR="00B0538E">
        <w:rPr>
          <w:lang w:val="en-GB"/>
        </w:rPr>
        <w:t xml:space="preserve">based their model on visibility maps calculated from empirical data collected during a signal detection experiment. This visibility is used to control how much noise is added to potential target locations (more noise at higher eccentricities) in the simulations. The Ideal Observer then makes saccades to the target location which will </w:t>
      </w:r>
      <w:r w:rsidR="00B0538E" w:rsidRPr="00EC7F66">
        <w:rPr>
          <w:i/>
          <w:lang w:val="en-GB"/>
        </w:rPr>
        <w:t>maximise the likelihood of it being able to identify the target in the following saccade</w:t>
      </w:r>
      <w:r w:rsidR="00B0538E">
        <w:rPr>
          <w:lang w:val="en-GB"/>
        </w:rPr>
        <w:t xml:space="preserve">. This contrasts with strategies where the model makes a saccade to the location which is currently  most likely to be the target. </w:t>
      </w:r>
    </w:p>
    <w:p w:rsidR="000A6CD2" w:rsidRPr="003876DB" w:rsidRDefault="00EC7F66" w:rsidP="00274DDB">
      <w:pPr>
        <w:rPr>
          <w:lang w:val="en-GB"/>
        </w:rPr>
      </w:pPr>
      <w:r>
        <w:rPr>
          <w:lang w:val="en-GB"/>
        </w:rPr>
        <w:t>T</w:t>
      </w:r>
      <w:r w:rsidR="006C7D30" w:rsidRPr="003876DB">
        <w:rPr>
          <w:lang w:val="en-GB"/>
        </w:rPr>
        <w:t>here are two key differences between the stimuli</w:t>
      </w:r>
      <w:r>
        <w:rPr>
          <w:lang w:val="en-GB"/>
        </w:rPr>
        <w:t xml:space="preserve"> used by Najemnik and Geisler and ours</w:t>
      </w:r>
      <w:r w:rsidR="006C7D30" w:rsidRPr="003876DB">
        <w:rPr>
          <w:lang w:val="en-GB"/>
        </w:rPr>
        <w:t xml:space="preserve">. Firstly they used </w:t>
      </w:r>
      <m:oMath>
        <m:r>
          <w:rPr>
            <w:rFonts w:ascii="Cambria Math" w:hAnsi="Cambria Math"/>
            <w:lang w:val="en-GB"/>
          </w:rPr>
          <m:t>1/f</m:t>
        </m:r>
      </m:oMath>
      <w:r w:rsidR="006C7D30" w:rsidRPr="003876DB">
        <w:rPr>
          <w:lang w:val="en-GB"/>
        </w:rPr>
        <w:t xml:space="preserve">-noise as their stimuli where as we have combined </w:t>
      </w:r>
      <m:oMath>
        <m:r>
          <w:rPr>
            <w:rFonts w:ascii="Cambria Math" w:hAnsi="Cambria Math"/>
            <w:lang w:val="en-GB"/>
          </w:rPr>
          <m:t>1/f</m:t>
        </m:r>
      </m:oMath>
      <w:r w:rsidR="006C7D30" w:rsidRPr="003876DB">
        <w:rPr>
          <w:lang w:val="en-GB"/>
        </w:rPr>
        <w:t xml:space="preserve">-noise with </w:t>
      </w:r>
      <w:r w:rsidR="00305FA5" w:rsidRPr="003876DB">
        <w:rPr>
          <w:lang w:val="en-GB"/>
        </w:rPr>
        <w:t>an</w:t>
      </w:r>
      <w:r w:rsidR="006C7D30" w:rsidRPr="003876DB">
        <w:rPr>
          <w:lang w:val="en-GB"/>
        </w:rPr>
        <w:t xml:space="preserve"> illumination model to give surfaces that appear naturalistic </w:t>
      </w:r>
      <w:r w:rsidR="00777EF7" w:rsidRPr="00777EF7">
        <w:rPr>
          <w:noProof/>
          <w:lang w:val="en-GB"/>
        </w:rPr>
        <w:t>(Clarke</w:t>
      </w:r>
      <w:r w:rsidR="00865866">
        <w:rPr>
          <w:noProof/>
          <w:lang w:val="en-GB"/>
        </w:rPr>
        <w:t xml:space="preserve"> et al.</w:t>
      </w:r>
      <w:r w:rsidR="00777EF7" w:rsidRPr="00777EF7">
        <w:rPr>
          <w:noProof/>
          <w:lang w:val="en-GB"/>
        </w:rPr>
        <w:t>, 2008)</w:t>
      </w:r>
      <w:r w:rsidR="006C7D30" w:rsidRPr="003876DB">
        <w:rPr>
          <w:lang w:val="en-GB"/>
        </w:rPr>
        <w:t xml:space="preserve">. Secondly, they </w:t>
      </w:r>
      <w:r w:rsidR="00F13584" w:rsidRPr="003876DB">
        <w:rPr>
          <w:lang w:val="en-GB"/>
        </w:rPr>
        <w:t xml:space="preserve">only consider 85 potential target locations. While we would not expect human observers to notice this, it does considerably simplify the derivation of the Ideal Observer. </w:t>
      </w:r>
      <w:r w:rsidR="00826E92" w:rsidRPr="003876DB">
        <w:rPr>
          <w:lang w:val="en-GB"/>
        </w:rPr>
        <w:t>If the target is allowed to be positioned anywhere in the stimuli then the independence assumption is no longer valid.</w:t>
      </w:r>
    </w:p>
    <w:p w:rsidR="00274DDB" w:rsidRPr="003876DB" w:rsidRDefault="00274DDB" w:rsidP="00274DDB">
      <w:pPr>
        <w:pStyle w:val="Heading1"/>
        <w:rPr>
          <w:lang w:val="en-GB"/>
        </w:rPr>
      </w:pPr>
      <w:r w:rsidRPr="003876DB">
        <w:rPr>
          <w:lang w:val="en-GB"/>
        </w:rPr>
        <w:t>Experiment One</w:t>
      </w:r>
      <w:r w:rsidR="00EF50F5" w:rsidRPr="003876DB">
        <w:rPr>
          <w:lang w:val="en-GB"/>
        </w:rPr>
        <w:t xml:space="preserve"> – </w:t>
      </w:r>
      <w:r w:rsidR="006740B7">
        <w:rPr>
          <w:lang w:val="en-GB"/>
        </w:rPr>
        <w:t>Signal Detection</w:t>
      </w:r>
    </w:p>
    <w:p w:rsidR="00274DDB" w:rsidRPr="003876DB" w:rsidRDefault="00274DDB" w:rsidP="00274DDB">
      <w:pPr>
        <w:rPr>
          <w:lang w:val="en-GB"/>
        </w:rPr>
      </w:pPr>
      <w:r w:rsidRPr="003876DB">
        <w:rPr>
          <w:lang w:val="en-GB"/>
        </w:rPr>
        <w:t>The aim of this experiment is to measure the probability of target detection</w:t>
      </w:r>
      <w:r w:rsidR="00F95F1E" w:rsidRPr="003876DB">
        <w:rPr>
          <w:lang w:val="en-GB"/>
        </w:rPr>
        <w:t xml:space="preserve"> for different eccentricities and surface roughness combinations.</w:t>
      </w:r>
      <w:r w:rsidR="00EC7F66">
        <w:rPr>
          <w:lang w:val="en-GB"/>
        </w:rPr>
        <w:t xml:space="preserve"> This will then give us a </w:t>
      </w:r>
      <w:r w:rsidR="00401AC6">
        <w:rPr>
          <w:lang w:val="en-GB"/>
        </w:rPr>
        <w:t xml:space="preserve">visibility map upon which we can base a </w:t>
      </w:r>
      <w:r w:rsidR="00EC7F66">
        <w:rPr>
          <w:lang w:val="en-GB"/>
        </w:rPr>
        <w:t>simple model for the probability of target detection at different eccentricities and surface roughnesses.</w:t>
      </w:r>
    </w:p>
    <w:p w:rsidR="00274DDB" w:rsidRPr="003876DB" w:rsidRDefault="00274DDB" w:rsidP="00274DDB">
      <w:pPr>
        <w:pStyle w:val="Heading2"/>
        <w:rPr>
          <w:lang w:val="en-GB"/>
        </w:rPr>
      </w:pPr>
      <w:r w:rsidRPr="003876DB">
        <w:rPr>
          <w:lang w:val="en-GB"/>
        </w:rPr>
        <w:t>Stimuli</w:t>
      </w:r>
    </w:p>
    <w:p w:rsidR="00F95F1E" w:rsidRPr="003876DB" w:rsidRDefault="00274DDB" w:rsidP="00274DDB">
      <w:pPr>
        <w:rPr>
          <w:lang w:val="en-GB"/>
        </w:rPr>
      </w:pPr>
      <w:r w:rsidRPr="003876DB">
        <w:rPr>
          <w:lang w:val="en-GB"/>
        </w:rPr>
        <w:t>A range of rough surfaces were generated</w:t>
      </w:r>
      <w:r w:rsidR="00F95F1E" w:rsidRPr="003876DB">
        <w:rPr>
          <w:lang w:val="en-GB"/>
        </w:rPr>
        <w:t xml:space="preserve"> by applying Lambert’s cosine law to height maps generated by a </w:t>
      </w:r>
      <m:oMath>
        <m:r>
          <w:rPr>
            <w:rFonts w:ascii="Cambria Math" w:hAnsi="Cambria Math"/>
            <w:lang w:val="en-GB"/>
          </w:rPr>
          <m:t>1/</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β</m:t>
            </m:r>
          </m:sup>
        </m:sSup>
      </m:oMath>
      <w:r w:rsidRPr="003876DB">
        <w:rPr>
          <w:lang w:val="en-GB"/>
        </w:rPr>
        <w:t>-noise</w:t>
      </w:r>
      <w:r w:rsidR="00F95F1E" w:rsidRPr="003876DB">
        <w:rPr>
          <w:lang w:val="en-GB"/>
        </w:rPr>
        <w:t xml:space="preserve"> process. For full technical details see Clarke et al. </w:t>
      </w:r>
      <w:sdt>
        <w:sdtPr>
          <w:rPr>
            <w:lang w:val="en-GB"/>
          </w:rPr>
          <w:id w:val="12269253"/>
          <w:citation/>
        </w:sdtPr>
        <w:sdtContent>
          <w:r w:rsidR="00231D5E" w:rsidRPr="003876DB">
            <w:rPr>
              <w:lang w:val="en-GB"/>
            </w:rPr>
            <w:fldChar w:fldCharType="begin"/>
          </w:r>
          <w:r w:rsidR="00F95F1E" w:rsidRPr="003876DB">
            <w:rPr>
              <w:lang w:val="en-GB"/>
            </w:rPr>
            <w:instrText xml:space="preserve"> CITATION Cla08 \n  \t  \l 2057  </w:instrText>
          </w:r>
          <w:r w:rsidR="00231D5E" w:rsidRPr="003876DB">
            <w:rPr>
              <w:lang w:val="en-GB"/>
            </w:rPr>
            <w:fldChar w:fldCharType="separate"/>
          </w:r>
          <w:r w:rsidR="004249F3" w:rsidRPr="004249F3">
            <w:rPr>
              <w:noProof/>
              <w:lang w:val="en-GB"/>
            </w:rPr>
            <w:t>(2008)</w:t>
          </w:r>
          <w:r w:rsidR="00231D5E" w:rsidRPr="003876DB">
            <w:rPr>
              <w:lang w:val="en-GB"/>
            </w:rPr>
            <w:fldChar w:fldCharType="end"/>
          </w:r>
        </w:sdtContent>
      </w:sdt>
      <w:r w:rsidR="00F95F1E" w:rsidRPr="003876DB">
        <w:rPr>
          <w:lang w:val="en-GB"/>
        </w:rPr>
        <w:t>. The surface roughness is governed by</w:t>
      </w:r>
      <m:oMath>
        <m:r>
          <w:rPr>
            <w:rFonts w:ascii="Cambria Math" w:hAnsi="Cambria Math"/>
            <w:lang w:val="en-GB"/>
          </w:rPr>
          <m:t>β∈</m:t>
        </m:r>
        <m:d>
          <m:dPr>
            <m:begChr m:val="{"/>
            <m:endChr m:val="}"/>
            <m:ctrlPr>
              <w:rPr>
                <w:rFonts w:ascii="Cambria Math" w:hAnsi="Cambria Math"/>
                <w:i/>
                <w:lang w:val="en-GB"/>
              </w:rPr>
            </m:ctrlPr>
          </m:dPr>
          <m:e>
            <m:r>
              <w:rPr>
                <w:rFonts w:ascii="Cambria Math" w:hAnsi="Cambria Math"/>
                <w:lang w:val="en-GB"/>
              </w:rPr>
              <m:t>1.60, 1.65, 1.70</m:t>
            </m:r>
          </m:e>
        </m:d>
      </m:oMath>
      <w:r w:rsidR="00F95F1E" w:rsidRPr="003876DB">
        <w:rPr>
          <w:lang w:val="en-GB"/>
        </w:rPr>
        <w:t xml:space="preserve"> and a scaling factor, RMS roughness, which was kept constant,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r>
          <w:rPr>
            <w:rFonts w:ascii="Cambria Math" w:hAnsi="Cambria Math"/>
            <w:lang w:val="en-GB"/>
          </w:rPr>
          <m:t>=1.1</m:t>
        </m:r>
      </m:oMath>
      <w:r w:rsidR="00DD3E6B" w:rsidRPr="003876DB">
        <w:rPr>
          <w:lang w:val="en-GB"/>
        </w:rPr>
        <w:t xml:space="preserve">. </w:t>
      </w:r>
    </w:p>
    <w:p w:rsidR="007558D8" w:rsidRPr="003876DB" w:rsidRDefault="00DD3E6B" w:rsidP="00274DDB">
      <w:pPr>
        <w:rPr>
          <w:lang w:val="en-GB"/>
        </w:rPr>
      </w:pPr>
      <w:r w:rsidRPr="003876DB">
        <w:rPr>
          <w:lang w:val="en-GB"/>
        </w:rPr>
        <w:t xml:space="preserve">For the target present trials, the target was </w:t>
      </w:r>
      <w:r w:rsidR="003A3A6D" w:rsidRPr="003876DB">
        <w:rPr>
          <w:lang w:val="en-GB"/>
        </w:rPr>
        <w:t>located</w:t>
      </w:r>
      <w:r w:rsidRPr="003876DB">
        <w:rPr>
          <w:lang w:val="en-GB"/>
        </w:rPr>
        <w:t xml:space="preserve"> at one of </w:t>
      </w:r>
      <w:r w:rsidR="00D63328">
        <w:rPr>
          <w:lang w:val="en-GB"/>
        </w:rPr>
        <w:t>72</w:t>
      </w:r>
      <w:r w:rsidR="00975C19" w:rsidRPr="003876DB">
        <w:rPr>
          <w:lang w:val="en-GB"/>
        </w:rPr>
        <w:t xml:space="preserve"> potential</w:t>
      </w:r>
      <w:r w:rsidR="003A3A6D" w:rsidRPr="003876DB">
        <w:rPr>
          <w:lang w:val="en-GB"/>
        </w:rPr>
        <w:t xml:space="preserve"> locations:</w:t>
      </w:r>
      <w:r w:rsidR="00975C19" w:rsidRPr="003876DB">
        <w:rPr>
          <w:lang w:val="en-GB"/>
        </w:rPr>
        <w:t xml:space="preserve"> nine different eccentricities where used</w:t>
      </w:r>
      <m:oMath>
        <m:sSup>
          <m:sSupPr>
            <m:ctrlPr>
              <w:rPr>
                <w:rFonts w:ascii="Cambria Math" w:hAnsi="Cambria Math"/>
                <w:i/>
                <w:lang w:val="en-GB"/>
              </w:rPr>
            </m:ctrlPr>
          </m:sSupPr>
          <m:e>
            <m:r>
              <w:rPr>
                <w:rFonts w:ascii="Cambria Math" w:hAnsi="Cambria Math"/>
                <w:lang w:val="en-GB"/>
              </w:rPr>
              <m:t xml:space="preserve"> 0.84</m:t>
            </m:r>
          </m:e>
          <m:sup>
            <m:r>
              <w:rPr>
                <w:rFonts w:ascii="Cambria Math" w:hAnsi="Cambria Math"/>
                <w:lang w:val="en-GB"/>
              </w:rPr>
              <m:t>∘</m:t>
            </m:r>
          </m:sup>
        </m:sSup>
        <m:r>
          <w:rPr>
            <w:rFonts w:ascii="Cambria Math" w:hAnsi="Cambria Math"/>
            <w:lang w:val="en-GB"/>
          </w:rPr>
          <m:t>≤r≤</m:t>
        </m:r>
        <m:sSup>
          <m:sSupPr>
            <m:ctrlPr>
              <w:rPr>
                <w:rFonts w:ascii="Cambria Math" w:hAnsi="Cambria Math"/>
                <w:i/>
                <w:lang w:val="en-GB"/>
              </w:rPr>
            </m:ctrlPr>
          </m:sSupPr>
          <m:e>
            <m:r>
              <w:rPr>
                <w:rFonts w:ascii="Cambria Math" w:hAnsi="Cambria Math"/>
                <w:lang w:val="en-GB"/>
              </w:rPr>
              <m:t>7.5</m:t>
            </m:r>
          </m:e>
          <m:sup>
            <m:r>
              <w:rPr>
                <w:rFonts w:ascii="Cambria Math" w:hAnsi="Cambria Math"/>
                <w:lang w:val="en-GB"/>
              </w:rPr>
              <m:t>∘</m:t>
            </m:r>
          </m:sup>
        </m:sSup>
      </m:oMath>
      <w:r w:rsidR="00975C19" w:rsidRPr="003876DB">
        <w:rPr>
          <w:lang w:val="en-GB"/>
        </w:rPr>
        <w:t xml:space="preserve">, and eight evenly spaced orientations. </w:t>
      </w:r>
      <w:r w:rsidR="00216ADE" w:rsidRPr="003876DB">
        <w:rPr>
          <w:lang w:val="en-GB"/>
        </w:rPr>
        <w:t>(</w:t>
      </w:r>
      <w:r w:rsidR="00975C19" w:rsidRPr="003876DB">
        <w:rPr>
          <w:lang w:val="en-GB"/>
        </w:rPr>
        <w:t xml:space="preserve">For an example, see </w:t>
      </w:r>
      <w:fldSimple w:instr=" REF _Ref214339669 \h  \* MERGEFORMAT ">
        <w:r w:rsidR="007558A4" w:rsidRPr="007558A4">
          <w:t>Figure 1</w:t>
        </w:r>
        <w:r w:rsidR="0095227C" w:rsidRPr="007558A4">
          <w:t>.</w:t>
        </w:r>
      </w:fldSimple>
      <w:r w:rsidR="00216ADE" w:rsidRPr="003876DB">
        <w:rPr>
          <w:lang w:val="en-GB"/>
        </w:rPr>
        <w:t>). The target was made by subtracting an ellipsoid from the three dimensional surface</w:t>
      </w:r>
      <w:r w:rsidR="007558D8" w:rsidRPr="003876DB">
        <w:rPr>
          <w:lang w:val="en-GB"/>
        </w:rPr>
        <w:t xml:space="preserve"> and subtended </w:t>
      </w:r>
      <m:oMath>
        <m:sSup>
          <m:sSupPr>
            <m:ctrlPr>
              <w:rPr>
                <w:rFonts w:ascii="Cambria Math" w:hAnsi="Cambria Math"/>
                <w:i/>
                <w:lang w:val="en-GB"/>
              </w:rPr>
            </m:ctrlPr>
          </m:sSupPr>
          <m:e>
            <m:r>
              <w:rPr>
                <w:rFonts w:ascii="Cambria Math" w:hAnsi="Cambria Math"/>
                <w:lang w:val="en-GB"/>
              </w:rPr>
              <m:t>0.66</m:t>
            </m:r>
          </m:e>
          <m:sup>
            <m:r>
              <w:rPr>
                <w:rFonts w:ascii="Cambria Math" w:hAnsi="Cambria Math"/>
                <w:lang w:val="en-GB"/>
              </w:rPr>
              <m:t>∘</m:t>
            </m:r>
          </m:sup>
        </m:sSup>
      </m:oMath>
      <w:r w:rsidR="007558D8" w:rsidRPr="003876DB">
        <w:rPr>
          <w:lang w:val="en-GB"/>
        </w:rPr>
        <w:t xml:space="preserve"> of visual angle.</w:t>
      </w:r>
    </w:p>
    <w:p w:rsidR="00216ADE" w:rsidRPr="003876DB" w:rsidRDefault="00216ADE" w:rsidP="00274DDB">
      <w:pPr>
        <w:rPr>
          <w:lang w:val="en-GB"/>
        </w:rPr>
      </w:pPr>
      <w:r w:rsidRPr="003876DB">
        <w:rPr>
          <w:lang w:val="en-GB"/>
        </w:rPr>
        <w:t xml:space="preserve">For each parameter </w:t>
      </w:r>
      <w:r w:rsidR="009D5E30" w:rsidRPr="003876DB">
        <w:rPr>
          <w:lang w:val="en-GB"/>
        </w:rPr>
        <w:t>combination,</w:t>
      </w:r>
      <w:r w:rsidRPr="003876DB">
        <w:rPr>
          <w:lang w:val="en-GB"/>
        </w:rPr>
        <w:t xml:space="preserve"> twenty different trials were created (by changing the random seed used to create the noise we can create different, yet statistically identical textured surfaces). </w:t>
      </w:r>
      <w:r w:rsidR="009D5E30" w:rsidRPr="003876DB">
        <w:rPr>
          <w:lang w:val="en-GB"/>
        </w:rPr>
        <w:lastRenderedPageBreak/>
        <w:t xml:space="preserve">Additionally, 160 target absent trials were included for each value </w:t>
      </w:r>
      <w:r w:rsidR="00294EDC" w:rsidRPr="003876DB">
        <w:rPr>
          <w:lang w:val="en-GB"/>
        </w:rPr>
        <w:t>of</w:t>
      </w:r>
      <m:oMath>
        <m:r>
          <w:rPr>
            <w:rFonts w:ascii="Cambria Math" w:hAnsi="Cambria Math"/>
            <w:lang w:val="en-GB"/>
          </w:rPr>
          <m:t xml:space="preserve"> β</m:t>
        </m:r>
      </m:oMath>
      <w:r w:rsidR="009D5E30" w:rsidRPr="003876DB">
        <w:rPr>
          <w:lang w:val="en-GB"/>
        </w:rPr>
        <w:t xml:space="preserve">. This gave a total of 2160 target present trials and 480 target absent. </w:t>
      </w:r>
      <w:r w:rsidR="007558D8" w:rsidRPr="003876DB">
        <w:rPr>
          <w:lang w:val="en-GB"/>
        </w:rPr>
        <w:t>(The number of target absent trials to include was based on pilot results to ensure that observers made roughly equal positive and negative responses. As a large number of the target present trials are answer incorrectly we do not need so many target absent trials.)</w:t>
      </w:r>
    </w:p>
    <w:p w:rsidR="00274DDB" w:rsidRPr="003876DB" w:rsidRDefault="00274DDB" w:rsidP="00EF50F5">
      <w:pPr>
        <w:pStyle w:val="Heading2"/>
        <w:rPr>
          <w:lang w:val="en-GB"/>
        </w:rPr>
      </w:pPr>
      <w:r w:rsidRPr="003876DB">
        <w:rPr>
          <w:lang w:val="en-GB"/>
        </w:rPr>
        <w:t>Method</w:t>
      </w:r>
    </w:p>
    <w:p w:rsidR="00274DDB" w:rsidRPr="003876DB" w:rsidRDefault="00294EDC" w:rsidP="00274DDB">
      <w:pPr>
        <w:rPr>
          <w:lang w:val="en-GB"/>
        </w:rPr>
      </w:pPr>
      <w:r w:rsidRPr="003876DB">
        <w:rPr>
          <w:lang w:val="en-GB"/>
        </w:rPr>
        <w:t xml:space="preserve">Two participants carried out all the trials, split into twenty subgroups, over a number of days. They were paid £50 each. </w:t>
      </w:r>
    </w:p>
    <w:p w:rsidR="00A069D3" w:rsidRDefault="00294EDC" w:rsidP="00FF3DF2">
      <w:r w:rsidRPr="003876DB">
        <w:rPr>
          <w:lang w:val="en-GB"/>
        </w:rPr>
        <w:t>Within each subgroup of 132 trials there were 33 runs of 4 trials. During each run the participants were instructed to keep their eyes fixated on the centre of the image. Each trial consisted of a</w:t>
      </w:r>
      <w:r w:rsidR="00401AC6">
        <w:rPr>
          <w:lang w:val="en-GB"/>
        </w:rPr>
        <w:t xml:space="preserve"> fixation cross (500ms), stimulus</w:t>
      </w:r>
      <w:r w:rsidRPr="003876DB">
        <w:rPr>
          <w:lang w:val="en-GB"/>
        </w:rPr>
        <w:t xml:space="preserve"> (200ms), white noise mask (</w:t>
      </w:r>
      <w:r w:rsidR="00DF19DE" w:rsidRPr="003876DB">
        <w:rPr>
          <w:lang w:val="en-GB"/>
        </w:rPr>
        <w:t xml:space="preserve">500ms), and finally a fixation cross is displayed until a target present or absent response is given. </w:t>
      </w:r>
    </w:p>
    <w:p w:rsidR="00DF19DE" w:rsidRDefault="00DF19DE" w:rsidP="00DF19DE">
      <w:pPr>
        <w:pStyle w:val="Heading2"/>
        <w:rPr>
          <w:lang w:val="en-GB"/>
        </w:rPr>
      </w:pPr>
      <w:r w:rsidRPr="003876DB">
        <w:rPr>
          <w:lang w:val="en-GB"/>
        </w:rPr>
        <w:t>Results</w:t>
      </w:r>
    </w:p>
    <w:p w:rsidR="00EF50F5" w:rsidRDefault="00EF50F5" w:rsidP="00EF50F5">
      <w:pPr>
        <w:rPr>
          <w:lang w:val="en-GB"/>
        </w:rPr>
      </w:pPr>
      <w:r w:rsidRPr="003876DB">
        <w:rPr>
          <w:lang w:val="en-GB"/>
        </w:rPr>
        <w:t>Trials in which fixation was not held at the centre of the image (</w:t>
      </w:r>
      <w:r w:rsidR="00671CE8" w:rsidRPr="003876DB">
        <w:rPr>
          <w:lang w:val="en-GB"/>
        </w:rPr>
        <w:t>14</w:t>
      </w:r>
      <w:r w:rsidRPr="003876DB">
        <w:rPr>
          <w:lang w:val="en-GB"/>
        </w:rPr>
        <w:t>%) were removed from further analysis.</w:t>
      </w:r>
      <w:r w:rsidR="00671CE8" w:rsidRPr="003876DB">
        <w:rPr>
          <w:lang w:val="en-GB"/>
        </w:rPr>
        <w:t xml:space="preserve"> The results for the two individual participants are shown in </w:t>
      </w:r>
      <w:r w:rsidR="00A069D3">
        <w:rPr>
          <w:lang w:val="en-GB"/>
        </w:rPr>
        <w:t xml:space="preserve">Figure </w:t>
      </w:r>
      <w:r w:rsidR="00877808">
        <w:rPr>
          <w:lang w:val="en-GB"/>
        </w:rPr>
        <w:t xml:space="preserve">3. </w:t>
      </w:r>
      <w:r w:rsidR="00D1353E" w:rsidRPr="003876DB">
        <w:rPr>
          <w:lang w:val="en-GB"/>
        </w:rPr>
        <w:t xml:space="preserve">For all cases, the accuracy for the target absent trials is &gt;90%, and hence false positives will not be included in any further analysis. </w:t>
      </w:r>
      <w:r w:rsidR="0049057D">
        <w:rPr>
          <w:lang w:val="en-GB"/>
        </w:rPr>
        <w:t xml:space="preserve">The directional data was very noisy and hence all further analysis will assume an isotropic visibility map. </w:t>
      </w:r>
    </w:p>
    <w:p w:rsidR="00F247C4" w:rsidRDefault="00F247C4" w:rsidP="007558A4">
      <w:pPr>
        <w:keepNext/>
        <w:jc w:val="center"/>
      </w:pPr>
      <w:r w:rsidRPr="00F247C4">
        <w:rPr>
          <w:noProof/>
          <w:lang w:val="en-GB" w:eastAsia="en-GB" w:bidi="ar-SA"/>
        </w:rPr>
        <w:drawing>
          <wp:inline distT="0" distB="0" distL="0" distR="0">
            <wp:extent cx="2827667" cy="3968151"/>
            <wp:effectExtent l="19050" t="0" r="0" b="0"/>
            <wp:docPr id="12" name="Picture 18" descr="resultsLM_M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LM_MY.jpg"/>
                    <pic:cNvPicPr/>
                  </pic:nvPicPr>
                  <pic:blipFill>
                    <a:blip r:embed="rId10"/>
                    <a:srcRect t="5609" b="5416"/>
                    <a:stretch>
                      <a:fillRect/>
                    </a:stretch>
                  </pic:blipFill>
                  <pic:spPr>
                    <a:xfrm>
                      <a:off x="0" y="0"/>
                      <a:ext cx="2827667" cy="3968151"/>
                    </a:xfrm>
                    <a:prstGeom prst="rect">
                      <a:avLst/>
                    </a:prstGeom>
                  </pic:spPr>
                </pic:pic>
              </a:graphicData>
            </a:graphic>
          </wp:inline>
        </w:drawing>
      </w:r>
    </w:p>
    <w:p w:rsidR="00F247C4" w:rsidRDefault="00F247C4" w:rsidP="007558A4">
      <w:pPr>
        <w:pStyle w:val="Caption"/>
        <w:jc w:val="center"/>
        <w:rPr>
          <w:lang w:val="en-GB"/>
        </w:rPr>
      </w:pPr>
      <w:r>
        <w:t xml:space="preserve">Figure </w:t>
      </w:r>
      <w:fldSimple w:instr=" SEQ Figure \* ARABIC ">
        <w:r w:rsidR="0095227C">
          <w:rPr>
            <w:noProof/>
          </w:rPr>
          <w:t>3</w:t>
        </w:r>
      </w:fldSimple>
      <w:r w:rsidRPr="006F0928">
        <w:t>: Results for the two participants</w:t>
      </w:r>
    </w:p>
    <w:p w:rsidR="00600D80" w:rsidRPr="003876DB" w:rsidRDefault="00600D80" w:rsidP="00EF50F5">
      <w:pPr>
        <w:rPr>
          <w:lang w:val="en-GB"/>
        </w:rPr>
      </w:pPr>
      <w:r w:rsidRPr="003876DB">
        <w:rPr>
          <w:lang w:val="en-GB"/>
        </w:rPr>
        <w:lastRenderedPageBreak/>
        <w:t xml:space="preserve">The mean target present performance is shown in </w:t>
      </w:r>
      <w:r w:rsidR="007558A4">
        <w:rPr>
          <w:lang w:val="en-GB"/>
        </w:rPr>
        <w:t>Figure 4</w:t>
      </w:r>
      <w:r w:rsidR="00877808">
        <w:rPr>
          <w:lang w:val="en-GB"/>
        </w:rPr>
        <w:t xml:space="preserve">. </w:t>
      </w:r>
      <w:r w:rsidRPr="003876DB">
        <w:rPr>
          <w:lang w:val="en-GB"/>
        </w:rPr>
        <w:t>We will model this by using a simple multi-linear model:</w:t>
      </w:r>
    </w:p>
    <w:p w:rsidR="00600D80" w:rsidRPr="003876DB" w:rsidRDefault="00600D80" w:rsidP="00EF50F5">
      <w:pPr>
        <w:rPr>
          <w:lang w:val="en-GB"/>
        </w:rPr>
      </w:pPr>
      <m:oMathPara>
        <m:oMath>
          <m:r>
            <w:rPr>
              <w:rFonts w:ascii="Cambria Math" w:hAnsi="Cambria Math"/>
              <w:lang w:val="en-GB"/>
            </w:rPr>
            <m:t>p</m:t>
          </m:r>
          <m:d>
            <m:dPr>
              <m:ctrlPr>
                <w:rPr>
                  <w:rFonts w:ascii="Cambria Math" w:hAnsi="Cambria Math"/>
                  <w:i/>
                  <w:lang w:val="en-GB"/>
                </w:rPr>
              </m:ctrlPr>
            </m:dPr>
            <m:e>
              <m:r>
                <w:rPr>
                  <w:rFonts w:ascii="Cambria Math" w:hAnsi="Cambria Math"/>
                  <w:lang w:val="en-GB"/>
                </w:rPr>
                <m:t>T|β,r</m:t>
              </m:r>
            </m:e>
          </m:d>
          <m:r>
            <w:rPr>
              <w:rFonts w:ascii="Cambria Math" w:hAnsi="Cambria Math"/>
              <w:lang w:val="en-GB"/>
            </w:rPr>
            <m:t>= 4.09β-0.11r-5.97</m:t>
          </m:r>
        </m:oMath>
      </m:oMathPara>
    </w:p>
    <w:p w:rsidR="00B8705B" w:rsidRDefault="00600D80" w:rsidP="00E83228">
      <w:pPr>
        <w:rPr>
          <w:lang w:val="en-GB"/>
        </w:rPr>
      </w:pPr>
      <w:r w:rsidRPr="003876DB">
        <w:rPr>
          <w:lang w:val="en-GB"/>
        </w:rPr>
        <w:t xml:space="preserve">This regression model gives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=0.934</m:t>
        </m:r>
      </m:oMath>
      <w:r w:rsidRPr="003876DB">
        <w:rPr>
          <w:lang w:val="en-GB"/>
        </w:rPr>
        <w:t>.</w:t>
      </w:r>
    </w:p>
    <w:p w:rsidR="00187CD3" w:rsidRDefault="00187CD3" w:rsidP="007558A4">
      <w:pPr>
        <w:keepNext/>
        <w:jc w:val="center"/>
      </w:pPr>
      <w:r w:rsidRPr="00187CD3">
        <w:rPr>
          <w:noProof/>
          <w:lang w:val="en-GB" w:eastAsia="en-GB" w:bidi="ar-SA"/>
        </w:rPr>
        <w:drawing>
          <wp:inline distT="0" distB="0" distL="0" distR="0">
            <wp:extent cx="2831465" cy="2124075"/>
            <wp:effectExtent l="19050" t="0" r="6985" b="0"/>
            <wp:docPr id="13" name="Picture 27" descr="problinear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inearreg.jpg"/>
                    <pic:cNvPicPr/>
                  </pic:nvPicPr>
                  <pic:blipFill>
                    <a:blip r:embed="rId11"/>
                    <a:stretch>
                      <a:fillRect/>
                    </a:stretch>
                  </pic:blipFill>
                  <pic:spPr>
                    <a:xfrm>
                      <a:off x="0" y="0"/>
                      <a:ext cx="2831465" cy="2124075"/>
                    </a:xfrm>
                    <a:prstGeom prst="rect">
                      <a:avLst/>
                    </a:prstGeom>
                  </pic:spPr>
                </pic:pic>
              </a:graphicData>
            </a:graphic>
          </wp:inline>
        </w:drawing>
      </w:r>
    </w:p>
    <w:p w:rsidR="00187CD3" w:rsidRDefault="00187CD3" w:rsidP="007558A4">
      <w:pPr>
        <w:pStyle w:val="Caption"/>
        <w:jc w:val="center"/>
        <w:rPr>
          <w:lang w:val="en-GB"/>
        </w:rPr>
      </w:pPr>
      <w:r>
        <w:t xml:space="preserve">Figure </w:t>
      </w:r>
      <w:fldSimple w:instr=" SEQ Figure \* ARABIC ">
        <w:r w:rsidR="0095227C">
          <w:rPr>
            <w:noProof/>
          </w:rPr>
          <w:t>4</w:t>
        </w:r>
      </w:fldSimple>
      <w:r w:rsidRPr="00645B50">
        <w:t>: Combined results, and the multi-linear regression lines</w:t>
      </w:r>
    </w:p>
    <w:p w:rsidR="00600D80" w:rsidRPr="003876DB" w:rsidRDefault="00600D80" w:rsidP="00877808">
      <w:pPr>
        <w:pStyle w:val="Heading3"/>
        <w:rPr>
          <w:lang w:val="en-GB"/>
        </w:rPr>
      </w:pPr>
      <w:r w:rsidRPr="003876DB">
        <w:rPr>
          <w:lang w:val="en-GB"/>
        </w:rPr>
        <w:t>Discussion</w:t>
      </w:r>
    </w:p>
    <w:p w:rsidR="00600D80" w:rsidRPr="003876DB" w:rsidRDefault="00600D80" w:rsidP="00600D80">
      <w:pPr>
        <w:rPr>
          <w:lang w:val="en-GB"/>
        </w:rPr>
      </w:pPr>
      <w:r w:rsidRPr="003876DB">
        <w:rPr>
          <w:lang w:val="en-GB"/>
        </w:rPr>
        <w:t>The two subjects performed similarly and the mean detection performance can be modelled using a mult</w:t>
      </w:r>
      <w:r w:rsidR="00D72FEB" w:rsidRPr="003876DB">
        <w:rPr>
          <w:lang w:val="en-GB"/>
        </w:rPr>
        <w:t>i</w:t>
      </w:r>
      <w:r w:rsidRPr="003876DB">
        <w:rPr>
          <w:lang w:val="en-GB"/>
        </w:rPr>
        <w:t xml:space="preserve">-linear model with </w:t>
      </w:r>
      <m:oMath>
        <m:r>
          <w:rPr>
            <w:rFonts w:ascii="Cambria Math" w:hAnsi="Cambria Math"/>
            <w:lang w:val="en-GB"/>
          </w:rPr>
          <m:t>β</m:t>
        </m:r>
      </m:oMath>
      <w:r w:rsidRPr="003876DB">
        <w:rPr>
          <w:lang w:val="en-GB"/>
        </w:rPr>
        <w:t xml:space="preserve"> and </w:t>
      </w:r>
      <m:oMath>
        <m:r>
          <w:rPr>
            <w:rFonts w:ascii="Cambria Math" w:hAnsi="Cambria Math"/>
            <w:lang w:val="en-GB"/>
          </w:rPr>
          <m:t>r</m:t>
        </m:r>
      </m:oMath>
      <w:r w:rsidR="00D72FEB" w:rsidRPr="003876DB">
        <w:rPr>
          <w:lang w:val="en-GB"/>
        </w:rPr>
        <w:t xml:space="preserve"> (</w:t>
      </w:r>
      <m:oMath>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r>
          <w:rPr>
            <w:rFonts w:ascii="Cambria Math" w:hAnsi="Cambria Math"/>
            <w:lang w:val="en-GB"/>
          </w:rPr>
          <m:t>=0.934</m:t>
        </m:r>
      </m:oMath>
      <w:r w:rsidR="00D72FEB" w:rsidRPr="003876DB">
        <w:rPr>
          <w:lang w:val="en-GB"/>
        </w:rPr>
        <w:t xml:space="preserve">). </w:t>
      </w:r>
    </w:p>
    <w:p w:rsidR="004074F5" w:rsidRPr="003876DB" w:rsidRDefault="004074F5" w:rsidP="004074F5">
      <w:pPr>
        <w:pStyle w:val="Heading1"/>
        <w:rPr>
          <w:lang w:val="en-GB"/>
        </w:rPr>
      </w:pPr>
      <w:r w:rsidRPr="003876DB">
        <w:rPr>
          <w:lang w:val="en-GB"/>
        </w:rPr>
        <w:t>A Simple Simulation</w:t>
      </w:r>
    </w:p>
    <w:p w:rsidR="004074F5" w:rsidRDefault="004074F5" w:rsidP="004074F5">
      <w:pPr>
        <w:rPr>
          <w:lang w:val="en-GB"/>
        </w:rPr>
      </w:pPr>
      <w:r w:rsidRPr="003876DB">
        <w:rPr>
          <w:lang w:val="en-GB"/>
        </w:rPr>
        <w:t xml:space="preserve">In this section, in a similar way to Najemnik and Geisler’s Ideal Observer model </w:t>
      </w:r>
      <w:sdt>
        <w:sdtPr>
          <w:rPr>
            <w:lang w:val="en-GB"/>
          </w:rPr>
          <w:id w:val="2696344"/>
          <w:citation/>
        </w:sdtPr>
        <w:sdtContent>
          <w:r w:rsidR="00231D5E" w:rsidRPr="003876DB">
            <w:rPr>
              <w:lang w:val="en-GB"/>
            </w:rPr>
            <w:fldChar w:fldCharType="begin"/>
          </w:r>
          <w:r w:rsidRPr="003876DB">
            <w:rPr>
              <w:lang w:val="en-GB"/>
            </w:rPr>
            <w:instrText xml:space="preserve"> CITATION Naj05 \n  \t  \m Naj08 \n  \t  \l 2057  </w:instrText>
          </w:r>
          <w:r w:rsidR="00231D5E" w:rsidRPr="003876DB">
            <w:rPr>
              <w:lang w:val="en-GB"/>
            </w:rPr>
            <w:fldChar w:fldCharType="separate"/>
          </w:r>
          <w:r w:rsidR="004249F3" w:rsidRPr="004249F3">
            <w:rPr>
              <w:noProof/>
              <w:lang w:val="en-GB"/>
            </w:rPr>
            <w:t>(2005; 2008)</w:t>
          </w:r>
          <w:r w:rsidR="00231D5E" w:rsidRPr="003876DB">
            <w:rPr>
              <w:lang w:val="en-GB"/>
            </w:rPr>
            <w:fldChar w:fldCharType="end"/>
          </w:r>
        </w:sdtContent>
      </w:sdt>
      <w:r w:rsidRPr="003876DB">
        <w:rPr>
          <w:lang w:val="en-GB"/>
        </w:rPr>
        <w:t xml:space="preserve">, we use the results of the signal detection experiment as the foundation of a simple search model. </w:t>
      </w:r>
      <w:r>
        <w:rPr>
          <w:lang w:val="en-GB"/>
        </w:rPr>
        <w:t>The linear-regression detection model will be used with data on human saccade distributions taken from previous work.</w:t>
      </w:r>
    </w:p>
    <w:p w:rsidR="004074F5" w:rsidRDefault="004074F5" w:rsidP="004074F5">
      <w:pPr>
        <w:pStyle w:val="Heading2"/>
        <w:rPr>
          <w:lang w:val="en-GB"/>
        </w:rPr>
      </w:pPr>
      <w:r>
        <w:rPr>
          <w:lang w:val="en-GB"/>
        </w:rPr>
        <w:t>Human Saccade Distributions</w:t>
      </w:r>
    </w:p>
    <w:p w:rsidR="004074F5" w:rsidRDefault="004074F5" w:rsidP="004074F5">
      <w:pPr>
        <w:rPr>
          <w:lang w:val="en-GB"/>
        </w:rPr>
      </w:pPr>
      <w:r>
        <w:rPr>
          <w:lang w:val="en-GB"/>
        </w:rPr>
        <w:t xml:space="preserve">In this section we will overview  </w:t>
      </w:r>
      <w:r w:rsidR="006740B7">
        <w:rPr>
          <w:lang w:val="en-GB"/>
        </w:rPr>
        <w:t xml:space="preserve">the first of Clarke et al.’s visual search </w:t>
      </w:r>
      <w:r>
        <w:rPr>
          <w:lang w:val="en-GB"/>
        </w:rPr>
        <w:t>experiment</w:t>
      </w:r>
      <w:r w:rsidR="006740B7">
        <w:rPr>
          <w:lang w:val="en-GB"/>
        </w:rPr>
        <w:t xml:space="preserve">s </w:t>
      </w:r>
      <w:sdt>
        <w:sdtPr>
          <w:rPr>
            <w:lang w:val="en-GB"/>
          </w:rPr>
          <w:id w:val="9309118"/>
          <w:citation/>
        </w:sdtPr>
        <w:sdtContent>
          <w:r w:rsidR="00231D5E">
            <w:rPr>
              <w:lang w:val="en-GB"/>
            </w:rPr>
            <w:fldChar w:fldCharType="begin"/>
          </w:r>
          <w:r w:rsidR="006740B7">
            <w:rPr>
              <w:lang w:val="en-GB"/>
            </w:rPr>
            <w:instrText xml:space="preserve"> CITATION Claew \n  \t  \l 2057  </w:instrText>
          </w:r>
          <w:r w:rsidR="00231D5E">
            <w:rPr>
              <w:lang w:val="en-GB"/>
            </w:rPr>
            <w:fldChar w:fldCharType="separate"/>
          </w:r>
          <w:r w:rsidR="004249F3" w:rsidRPr="004249F3">
            <w:rPr>
              <w:noProof/>
              <w:lang w:val="en-GB"/>
            </w:rPr>
            <w:t>(2009)</w:t>
          </w:r>
          <w:r w:rsidR="00231D5E">
            <w:rPr>
              <w:lang w:val="en-GB"/>
            </w:rPr>
            <w:fldChar w:fldCharType="end"/>
          </w:r>
        </w:sdtContent>
      </w:sdt>
      <w:r>
        <w:rPr>
          <w:lang w:val="en-GB"/>
        </w:rPr>
        <w:t xml:space="preserve">. This </w:t>
      </w:r>
      <w:r w:rsidR="001F122A">
        <w:rPr>
          <w:lang w:val="en-GB"/>
        </w:rPr>
        <w:t>experiment involved similar stimuli to those described above, although only 3 different ta</w:t>
      </w:r>
      <w:r w:rsidR="006740B7">
        <w:rPr>
          <w:lang w:val="en-GB"/>
        </w:rPr>
        <w:t>rget eccentricities were used. Seven</w:t>
      </w:r>
      <w:r w:rsidR="001F122A">
        <w:rPr>
          <w:lang w:val="en-GB"/>
        </w:rPr>
        <w:t xml:space="preserve"> observers completed the experiment and the task was simply to press a button on the keyboard once the target had been found. They were given unlimited time and an eye</w:t>
      </w:r>
      <w:r w:rsidR="00F203DF">
        <w:rPr>
          <w:lang w:val="en-GB"/>
        </w:rPr>
        <w:t>-</w:t>
      </w:r>
      <w:r w:rsidR="001F122A">
        <w:rPr>
          <w:lang w:val="en-GB"/>
        </w:rPr>
        <w:t xml:space="preserve">tracker was used to monitor fixation locations. As the surface was made rougher (decreasing </w:t>
      </w:r>
      <m:oMath>
        <m:r>
          <w:rPr>
            <w:rFonts w:ascii="Cambria Math" w:hAnsi="Cambria Math"/>
            <w:lang w:val="en-GB"/>
          </w:rPr>
          <m:t>β</m:t>
        </m:r>
      </m:oMath>
      <w:r w:rsidR="001F122A">
        <w:rPr>
          <w:lang w:val="en-GB"/>
        </w:rPr>
        <w:t xml:space="preserve"> and increasing </w:t>
      </w:r>
      <m:oMath>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RMS</m:t>
            </m:r>
          </m:sub>
        </m:sSub>
      </m:oMath>
      <w:r w:rsidR="001F122A">
        <w:rPr>
          <w:lang w:val="en-GB"/>
        </w:rPr>
        <w:t xml:space="preserve">) </w:t>
      </w:r>
      <w:r w:rsidR="00055BB2">
        <w:rPr>
          <w:lang w:val="en-GB"/>
        </w:rPr>
        <w:t xml:space="preserve">a greater number of saccades were required to find the target. We will now carry out some further analysis of this data set. </w:t>
      </w:r>
    </w:p>
    <w:p w:rsidR="001571DC" w:rsidRDefault="00301EB5" w:rsidP="000A3258">
      <w:pPr>
        <w:rPr>
          <w:lang w:val="en-GB"/>
        </w:rPr>
      </w:pPr>
      <w:r>
        <w:rPr>
          <w:lang w:val="en-GB"/>
        </w:rPr>
        <w:t xml:space="preserve">The global saccade amplitude and direction distributions are shown </w:t>
      </w:r>
      <w:r w:rsidRPr="00567DC7">
        <w:t>in</w:t>
      </w:r>
      <w:r w:rsidR="00051E83" w:rsidRPr="00567DC7">
        <w:t xml:space="preserve"> </w:t>
      </w:r>
      <w:fldSimple w:instr=" REF _Ref220477997 \h  \* MERGEFORMAT ">
        <w:r w:rsidR="00567DC7" w:rsidRPr="00567DC7">
          <w:t>Figure</w:t>
        </w:r>
      </w:fldSimple>
      <w:r w:rsidR="00567DC7" w:rsidRPr="00567DC7">
        <w:t xml:space="preserve"> 5</w:t>
      </w:r>
      <w:r>
        <w:rPr>
          <w:lang w:val="en-GB"/>
        </w:rPr>
        <w:t xml:space="preserve">. As we can see, the saccade directions show the same horizontal bias as reported by Gilchrist &amp; Harvey </w:t>
      </w:r>
      <w:sdt>
        <w:sdtPr>
          <w:rPr>
            <w:lang w:val="en-GB"/>
          </w:rPr>
          <w:id w:val="9309125"/>
          <w:citation/>
        </w:sdtPr>
        <w:sdtContent>
          <w:r w:rsidR="00231D5E">
            <w:rPr>
              <w:lang w:val="en-GB"/>
            </w:rPr>
            <w:fldChar w:fldCharType="begin"/>
          </w:r>
          <w:r>
            <w:rPr>
              <w:lang w:val="en-GB"/>
            </w:rPr>
            <w:instrText xml:space="preserve"> CITATION Gil06 \n  \t  \l 2057  </w:instrText>
          </w:r>
          <w:r w:rsidR="00231D5E">
            <w:rPr>
              <w:lang w:val="en-GB"/>
            </w:rPr>
            <w:fldChar w:fldCharType="separate"/>
          </w:r>
          <w:r w:rsidR="004249F3" w:rsidRPr="004249F3">
            <w:rPr>
              <w:noProof/>
              <w:lang w:val="en-GB"/>
            </w:rPr>
            <w:t>(2006)</w:t>
          </w:r>
          <w:r w:rsidR="00231D5E">
            <w:rPr>
              <w:lang w:val="en-GB"/>
            </w:rPr>
            <w:fldChar w:fldCharType="end"/>
          </w:r>
        </w:sdtContent>
      </w:sdt>
      <w:r>
        <w:rPr>
          <w:lang w:val="en-GB"/>
        </w:rPr>
        <w:t xml:space="preserve"> and Najemnik &amp; Geisler </w:t>
      </w:r>
      <w:sdt>
        <w:sdtPr>
          <w:rPr>
            <w:lang w:val="en-GB"/>
          </w:rPr>
          <w:id w:val="9309127"/>
          <w:citation/>
        </w:sdtPr>
        <w:sdtContent>
          <w:r w:rsidR="00231D5E">
            <w:rPr>
              <w:lang w:val="en-GB"/>
            </w:rPr>
            <w:fldChar w:fldCharType="begin"/>
          </w:r>
          <w:r>
            <w:rPr>
              <w:lang w:val="en-GB"/>
            </w:rPr>
            <w:instrText xml:space="preserve"> CITATION Naj08 \n  \t  \l 2057  </w:instrText>
          </w:r>
          <w:r w:rsidR="00231D5E">
            <w:rPr>
              <w:lang w:val="en-GB"/>
            </w:rPr>
            <w:fldChar w:fldCharType="separate"/>
          </w:r>
          <w:r w:rsidR="004249F3" w:rsidRPr="004249F3">
            <w:rPr>
              <w:noProof/>
              <w:lang w:val="en-GB"/>
            </w:rPr>
            <w:t>(2008)</w:t>
          </w:r>
          <w:r w:rsidR="00231D5E">
            <w:rPr>
              <w:lang w:val="en-GB"/>
            </w:rPr>
            <w:fldChar w:fldCharType="end"/>
          </w:r>
        </w:sdtContent>
      </w:sdt>
      <w:r w:rsidR="00403084">
        <w:rPr>
          <w:lang w:val="en-GB"/>
        </w:rPr>
        <w:t>.</w:t>
      </w:r>
      <w:r w:rsidR="00AB691E">
        <w:rPr>
          <w:lang w:val="en-GB"/>
        </w:rPr>
        <w:t xml:space="preserve"> The saccade amplitude-time series is shown in </w:t>
      </w:r>
      <w:r w:rsidR="00567DC7">
        <w:rPr>
          <w:lang w:val="en-GB"/>
        </w:rPr>
        <w:t>Figure 6</w:t>
      </w:r>
      <w:r w:rsidR="00AB691E">
        <w:rPr>
          <w:lang w:val="en-GB"/>
        </w:rPr>
        <w:t>. Again our data follows previously reported trends: in this case, a coarse-to-fine search strategy</w:t>
      </w:r>
      <w:r w:rsidR="00FD0A19">
        <w:rPr>
          <w:lang w:val="en-GB"/>
        </w:rPr>
        <w:t xml:space="preserve"> reported by Over et al.</w:t>
      </w:r>
      <w:sdt>
        <w:sdtPr>
          <w:rPr>
            <w:lang w:val="en-GB"/>
          </w:rPr>
          <w:id w:val="9309128"/>
          <w:citation/>
        </w:sdtPr>
        <w:sdtContent>
          <w:r w:rsidR="00231D5E">
            <w:rPr>
              <w:lang w:val="en-GB"/>
            </w:rPr>
            <w:fldChar w:fldCharType="begin"/>
          </w:r>
          <w:r w:rsidR="00FD0A19">
            <w:rPr>
              <w:lang w:val="en-GB"/>
            </w:rPr>
            <w:instrText xml:space="preserve"> CITATION Ove07 \n  \t  \l 2057  </w:instrText>
          </w:r>
          <w:r w:rsidR="00231D5E">
            <w:rPr>
              <w:lang w:val="en-GB"/>
            </w:rPr>
            <w:fldChar w:fldCharType="separate"/>
          </w:r>
          <w:r w:rsidR="004249F3">
            <w:rPr>
              <w:noProof/>
              <w:lang w:val="en-GB"/>
            </w:rPr>
            <w:t xml:space="preserve"> </w:t>
          </w:r>
          <w:r w:rsidR="004249F3" w:rsidRPr="004249F3">
            <w:rPr>
              <w:noProof/>
              <w:lang w:val="en-GB"/>
            </w:rPr>
            <w:t>(2007)</w:t>
          </w:r>
          <w:r w:rsidR="00231D5E">
            <w:rPr>
              <w:lang w:val="en-GB"/>
            </w:rPr>
            <w:fldChar w:fldCharType="end"/>
          </w:r>
        </w:sdtContent>
      </w:sdt>
      <w:r w:rsidR="00AB691E">
        <w:rPr>
          <w:lang w:val="en-GB"/>
        </w:rPr>
        <w:t xml:space="preserve">. </w:t>
      </w:r>
      <w:r w:rsidR="00116476">
        <w:rPr>
          <w:lang w:val="en-GB"/>
        </w:rPr>
        <w:t>Figure 7 shows the relationship between saccade direction and amplitude: there is not a large degree of dependence them so we will treat the two distributions as independent.</w:t>
      </w:r>
      <w:r w:rsidR="001571DC">
        <w:rPr>
          <w:lang w:val="en-GB"/>
        </w:rPr>
        <w:t xml:space="preserve"> Najemnik &amp; Geisler reported that the two observers they used in their experiments exhibited a preference for making </w:t>
      </w:r>
      <w:r w:rsidR="001571DC">
        <w:rPr>
          <w:lang w:val="en-GB"/>
        </w:rPr>
        <w:lastRenderedPageBreak/>
        <w:t>fixations above and below the central fixation cross (2008). As we can s</w:t>
      </w:r>
      <w:r w:rsidR="000A3258">
        <w:rPr>
          <w:lang w:val="en-GB"/>
        </w:rPr>
        <w:t xml:space="preserve">ee in Figure 8 this preference does not show up in the data collected from our seven participants.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567DC7" w:rsidTr="00567DC7">
        <w:tc>
          <w:tcPr>
            <w:tcW w:w="4927" w:type="dxa"/>
          </w:tcPr>
          <w:p w:rsidR="00567DC7" w:rsidRDefault="00567DC7" w:rsidP="00BF36E9">
            <w:pPr>
              <w:rPr>
                <w:lang w:val="en-GB"/>
              </w:rPr>
            </w:pPr>
            <w:r w:rsidRPr="00567DC7">
              <w:rPr>
                <w:noProof/>
                <w:lang w:val="en-GB" w:eastAsia="en-GB" w:bidi="ar-SA"/>
              </w:rPr>
              <w:drawing>
                <wp:inline distT="0" distB="0" distL="0" distR="0">
                  <wp:extent cx="2828925" cy="3648075"/>
                  <wp:effectExtent l="19050" t="0" r="0" b="0"/>
                  <wp:docPr id="10" name="Picture 28" descr="SaccadeAmplitudesAndDir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cadeAmplitudesAndDirections.jpg"/>
                          <pic:cNvPicPr/>
                        </pic:nvPicPr>
                        <pic:blipFill>
                          <a:blip r:embed="rId12"/>
                          <a:srcRect t="4675" b="9345"/>
                          <a:stretch>
                            <a:fillRect/>
                          </a:stretch>
                        </pic:blipFill>
                        <pic:spPr>
                          <a:xfrm>
                            <a:off x="0" y="0"/>
                            <a:ext cx="2827655" cy="3648710"/>
                          </a:xfrm>
                          <a:prstGeom prst="rect">
                            <a:avLst/>
                          </a:prstGeom>
                        </pic:spPr>
                      </pic:pic>
                    </a:graphicData>
                  </a:graphic>
                </wp:inline>
              </w:drawing>
            </w:r>
          </w:p>
        </w:tc>
        <w:tc>
          <w:tcPr>
            <w:tcW w:w="4927" w:type="dxa"/>
            <w:vAlign w:val="center"/>
          </w:tcPr>
          <w:p w:rsidR="00567DC7" w:rsidRDefault="00567DC7" w:rsidP="00567DC7">
            <w:pPr>
              <w:jc w:val="center"/>
              <w:rPr>
                <w:lang w:val="en-GB"/>
              </w:rPr>
            </w:pPr>
            <w:r w:rsidRPr="00567DC7">
              <w:rPr>
                <w:noProof/>
                <w:lang w:val="en-GB" w:eastAsia="en-GB" w:bidi="ar-SA"/>
              </w:rPr>
              <w:drawing>
                <wp:inline distT="0" distB="0" distL="0" distR="0">
                  <wp:extent cx="2819400" cy="1714500"/>
                  <wp:effectExtent l="19050" t="0" r="0" b="0"/>
                  <wp:docPr id="11" name="Picture 29" descr="FixNumber_avgSacc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Number_avgSaccAmp.jpg"/>
                          <pic:cNvPicPr/>
                        </pic:nvPicPr>
                        <pic:blipFill>
                          <a:blip r:embed="rId13"/>
                          <a:stretch>
                            <a:fillRect/>
                          </a:stretch>
                        </pic:blipFill>
                        <pic:spPr>
                          <a:xfrm>
                            <a:off x="0" y="0"/>
                            <a:ext cx="2819400" cy="1714500"/>
                          </a:xfrm>
                          <a:prstGeom prst="rect">
                            <a:avLst/>
                          </a:prstGeom>
                        </pic:spPr>
                      </pic:pic>
                    </a:graphicData>
                  </a:graphic>
                </wp:inline>
              </w:drawing>
            </w:r>
          </w:p>
        </w:tc>
      </w:tr>
      <w:tr w:rsidR="00567DC7" w:rsidTr="00567DC7">
        <w:tc>
          <w:tcPr>
            <w:tcW w:w="9854" w:type="dxa"/>
            <w:gridSpan w:val="2"/>
          </w:tcPr>
          <w:p w:rsidR="00567DC7" w:rsidRDefault="00567DC7" w:rsidP="001571DC">
            <w:pPr>
              <w:pStyle w:val="Caption"/>
              <w:jc w:val="both"/>
              <w:rPr>
                <w:lang w:val="en-GB"/>
              </w:rPr>
            </w:pPr>
            <w:r>
              <w:t xml:space="preserve">Figure </w:t>
            </w:r>
            <w:fldSimple w:instr=" SEQ Figure \* ARABIC ">
              <w:r>
                <w:rPr>
                  <w:noProof/>
                </w:rPr>
                <w:t>5</w:t>
              </w:r>
            </w:fldSimple>
            <w:r>
              <w:t xml:space="preserve"> (left)</w:t>
            </w:r>
            <w:r w:rsidRPr="005D2AD9">
              <w:t>: Saccade Amplitude Histogram and Directional Rose Plot.</w:t>
            </w:r>
            <w:r>
              <w:t xml:space="preserve"> Figure </w:t>
            </w:r>
            <w:fldSimple w:instr=" SEQ Figure \* ARABIC ">
              <w:r>
                <w:rPr>
                  <w:noProof/>
                </w:rPr>
                <w:t>6</w:t>
              </w:r>
            </w:fldSimple>
            <w:r>
              <w:t xml:space="preserve"> (right)</w:t>
            </w:r>
            <w:r w:rsidRPr="00946C84">
              <w:t>: The saccade amplitude time series.</w:t>
            </w:r>
          </w:p>
        </w:tc>
      </w:tr>
    </w:tbl>
    <w:p w:rsidR="00B01C83" w:rsidRDefault="00B01C83" w:rsidP="00567DC7">
      <w:pPr>
        <w:keepNext/>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1571DC" w:rsidTr="001571DC">
        <w:tc>
          <w:tcPr>
            <w:tcW w:w="4927" w:type="dxa"/>
            <w:vAlign w:val="center"/>
          </w:tcPr>
          <w:p w:rsidR="001571DC" w:rsidRDefault="001571DC" w:rsidP="001571DC">
            <w:pPr>
              <w:jc w:val="center"/>
            </w:pPr>
            <w:r w:rsidRPr="001571DC">
              <w:rPr>
                <w:noProof/>
                <w:lang w:val="en-GB" w:eastAsia="en-GB" w:bidi="ar-SA"/>
              </w:rPr>
              <w:drawing>
                <wp:inline distT="0" distB="0" distL="0" distR="0">
                  <wp:extent cx="2827655" cy="2656840"/>
                  <wp:effectExtent l="19050" t="0" r="0" b="0"/>
                  <wp:docPr id="19" name="Picture 13" descr="ampdirdep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pdirdepend.jpg"/>
                          <pic:cNvPicPr/>
                        </pic:nvPicPr>
                        <pic:blipFill>
                          <a:blip r:embed="rId14"/>
                          <a:srcRect b="4927"/>
                          <a:stretch>
                            <a:fillRect/>
                          </a:stretch>
                        </pic:blipFill>
                        <pic:spPr>
                          <a:xfrm>
                            <a:off x="0" y="0"/>
                            <a:ext cx="2827655" cy="2656840"/>
                          </a:xfrm>
                          <a:prstGeom prst="rect">
                            <a:avLst/>
                          </a:prstGeom>
                        </pic:spPr>
                      </pic:pic>
                    </a:graphicData>
                  </a:graphic>
                </wp:inline>
              </w:drawing>
            </w:r>
          </w:p>
        </w:tc>
        <w:tc>
          <w:tcPr>
            <w:tcW w:w="4927" w:type="dxa"/>
            <w:vAlign w:val="center"/>
          </w:tcPr>
          <w:p w:rsidR="001571DC" w:rsidRDefault="001571DC" w:rsidP="001571DC">
            <w:pPr>
              <w:jc w:val="center"/>
            </w:pPr>
            <w:bookmarkStart w:id="0" w:name="_Ref220395920"/>
            <w:r w:rsidRPr="001571DC">
              <w:rPr>
                <w:noProof/>
                <w:lang w:val="en-GB" w:eastAsia="en-GB" w:bidi="ar-SA"/>
              </w:rPr>
              <w:drawing>
                <wp:inline distT="0" distB="0" distL="0" distR="0">
                  <wp:extent cx="2831465" cy="2540635"/>
                  <wp:effectExtent l="19050" t="0" r="6985" b="0"/>
                  <wp:docPr id="20" name="Picture 31" descr="globalhumanhotspot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humanhotspotmap.jpg"/>
                          <pic:cNvPicPr/>
                        </pic:nvPicPr>
                        <pic:blipFill>
                          <a:blip r:embed="rId15"/>
                          <a:stretch>
                            <a:fillRect/>
                          </a:stretch>
                        </pic:blipFill>
                        <pic:spPr>
                          <a:xfrm>
                            <a:off x="0" y="0"/>
                            <a:ext cx="2831465" cy="2540635"/>
                          </a:xfrm>
                          <a:prstGeom prst="rect">
                            <a:avLst/>
                          </a:prstGeom>
                        </pic:spPr>
                      </pic:pic>
                    </a:graphicData>
                  </a:graphic>
                </wp:inline>
              </w:drawing>
            </w:r>
            <w:bookmarkEnd w:id="0"/>
          </w:p>
        </w:tc>
      </w:tr>
      <w:tr w:rsidR="001571DC" w:rsidTr="001571DC">
        <w:tc>
          <w:tcPr>
            <w:tcW w:w="9854" w:type="dxa"/>
            <w:gridSpan w:val="2"/>
            <w:vAlign w:val="center"/>
          </w:tcPr>
          <w:p w:rsidR="001571DC" w:rsidRDefault="001571DC" w:rsidP="001571DC">
            <w:pPr>
              <w:pStyle w:val="Caption"/>
            </w:pPr>
            <w:r>
              <w:t xml:space="preserve">Figure </w:t>
            </w:r>
            <w:fldSimple w:instr=" SEQ Figure \* ARABIC ">
              <w:r>
                <w:rPr>
                  <w:noProof/>
                </w:rPr>
                <w:t>7</w:t>
              </w:r>
            </w:fldSimple>
            <w:r>
              <w:t xml:space="preserve"> (left)</w:t>
            </w:r>
            <w:r w:rsidRPr="00182ECB">
              <w:t xml:space="preserve">: Hotspot map showing </w:t>
            </w:r>
            <w:r>
              <w:t xml:space="preserve">the relationship between </w:t>
            </w:r>
            <w:r w:rsidRPr="00182ECB">
              <w:t>saccade direction</w:t>
            </w:r>
            <w:r>
              <w:t xml:space="preserve">s and </w:t>
            </w:r>
            <w:r w:rsidRPr="00182ECB">
              <w:t>amplitude</w:t>
            </w:r>
            <w:r>
              <w:t xml:space="preserve">s. The </w:t>
            </w:r>
            <m:oMath>
              <m:r>
                <w:rPr>
                  <w:rFonts w:ascii="Cambria Math" w:hAnsi="Cambria Math"/>
                </w:rPr>
                <m:t>x</m:t>
              </m:r>
            </m:oMath>
            <w:r>
              <w:t xml:space="preserve">-axis shows saccade direction (from </w:t>
            </w:r>
            <m:oMath>
              <m:sSup>
                <m:sSupPr>
                  <m:ctrlPr>
                    <w:rPr>
                      <w:rFonts w:ascii="Cambria Math" w:hAnsi="Cambria Math"/>
                      <w:i/>
                    </w:rPr>
                  </m:ctrlPr>
                </m:sSupPr>
                <m:e>
                  <m:r>
                    <w:rPr>
                      <w:rFonts w:ascii="Cambria Math" w:hAnsi="Cambria Math"/>
                    </w:rPr>
                    <m:t>0</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360</m:t>
                  </m:r>
                </m:e>
                <m:sup>
                  <m:r>
                    <w:rPr>
                      <w:rFonts w:ascii="Cambria Math" w:hAnsi="Cambria Math"/>
                    </w:rPr>
                    <m:t>∘</m:t>
                  </m:r>
                </m:sup>
              </m:sSup>
            </m:oMath>
            <w:r>
              <w:t xml:space="preserve">) while the </w:t>
            </w:r>
            <m:oMath>
              <m:r>
                <w:rPr>
                  <w:rFonts w:ascii="Cambria Math" w:hAnsi="Cambria Math"/>
                </w:rPr>
                <m:t>y</m:t>
              </m:r>
            </m:oMath>
            <w:r>
              <w:t xml:space="preserve">-axis gives saccade amplitude. The distribution of saccade for each direction (in </w:t>
            </w:r>
            <m:oMath>
              <m:sSup>
                <m:sSupPr>
                  <m:ctrlPr>
                    <w:rPr>
                      <w:rFonts w:ascii="Cambria Math" w:hAnsi="Cambria Math"/>
                      <w:i/>
                    </w:rPr>
                  </m:ctrlPr>
                </m:sSupPr>
                <m:e>
                  <m:r>
                    <w:rPr>
                      <w:rFonts w:ascii="Cambria Math" w:hAnsi="Cambria Math"/>
                    </w:rPr>
                    <m:t>1</m:t>
                  </m:r>
                </m:e>
                <m:sup>
                  <m:r>
                    <w:rPr>
                      <w:rFonts w:ascii="Cambria Math" w:hAnsi="Cambria Math"/>
                    </w:rPr>
                    <m:t>∘</m:t>
                  </m:r>
                </m:sup>
              </m:sSup>
            </m:oMath>
            <w:r>
              <w:t xml:space="preserve"> bins) has been normalized to give us a better picture of the dependence between the two variables. Figure </w:t>
            </w:r>
            <w:fldSimple w:instr=" SEQ Figure \* ARABIC ">
              <w:r>
                <w:rPr>
                  <w:noProof/>
                </w:rPr>
                <w:t>8</w:t>
              </w:r>
            </w:fldSimple>
            <w:r>
              <w:t xml:space="preserve"> (right)</w:t>
            </w:r>
            <w:r w:rsidRPr="00BE71D3">
              <w:t>: Overall hotspot map for our experimental task.</w:t>
            </w:r>
          </w:p>
          <w:p w:rsidR="001571DC" w:rsidRDefault="001571DC" w:rsidP="001571DC">
            <w:pPr>
              <w:pStyle w:val="Caption"/>
              <w:jc w:val="center"/>
            </w:pPr>
          </w:p>
          <w:p w:rsidR="001571DC" w:rsidRDefault="001571DC" w:rsidP="001571DC">
            <w:pPr>
              <w:jc w:val="center"/>
            </w:pPr>
          </w:p>
        </w:tc>
      </w:tr>
    </w:tbl>
    <w:p w:rsidR="001571DC" w:rsidRPr="001571DC" w:rsidRDefault="001571DC" w:rsidP="001571DC"/>
    <w:p w:rsidR="004074F5" w:rsidRDefault="004074F5" w:rsidP="00FF4FF0">
      <w:pPr>
        <w:pStyle w:val="Heading2"/>
        <w:rPr>
          <w:lang w:val="en-GB"/>
        </w:rPr>
      </w:pPr>
      <w:r w:rsidRPr="003876DB">
        <w:rPr>
          <w:lang w:val="en-GB"/>
        </w:rPr>
        <w:lastRenderedPageBreak/>
        <w:t>Algorithm</w:t>
      </w:r>
    </w:p>
    <w:p w:rsidR="00FF4FF0" w:rsidRPr="003876DB" w:rsidRDefault="00FF4FF0" w:rsidP="00FF4FF0">
      <w:pPr>
        <w:pStyle w:val="Heading3"/>
        <w:rPr>
          <w:lang w:val="en-GB"/>
        </w:rPr>
      </w:pPr>
      <w:r w:rsidRPr="003876DB">
        <w:rPr>
          <w:lang w:val="en-GB"/>
        </w:rPr>
        <w:t>Inputs</w:t>
      </w:r>
    </w:p>
    <w:p w:rsidR="00FF4FF0" w:rsidRPr="003876DB" w:rsidRDefault="00FF4FF0" w:rsidP="00FF4FF0">
      <w:pPr>
        <w:rPr>
          <w:lang w:val="en-GB"/>
        </w:rPr>
      </w:pPr>
      <w:r w:rsidRPr="003876DB">
        <w:rPr>
          <w:lang w:val="en-GB"/>
        </w:rPr>
        <w:t>The model is given</w:t>
      </w:r>
      <m:oMath>
        <m:r>
          <w:rPr>
            <w:rFonts w:ascii="Cambria Math" w:hAnsi="Cambria Math"/>
            <w:lang w:val="en-GB"/>
          </w:rPr>
          <m:t xml:space="preserve"> N</m:t>
        </m:r>
      </m:oMath>
      <w:r w:rsidRPr="003876DB">
        <w:rPr>
          <w:lang w:val="en-GB"/>
        </w:rPr>
        <w:t xml:space="preserve">, the size of the search area, </w:t>
      </w:r>
      <m:oMath>
        <m:r>
          <w:rPr>
            <w:rFonts w:ascii="Cambria Math" w:hAnsi="Cambria Math"/>
            <w:lang w:val="en-GB"/>
          </w:rPr>
          <m:t>β</m:t>
        </m:r>
      </m:oMath>
      <w:r w:rsidRPr="003876DB">
        <w:rPr>
          <w:lang w:val="en-GB"/>
        </w:rPr>
        <w:t xml:space="preserve">, the roughness of the surface, and the targets location (chosen randomly for a given eccentricity </w:t>
      </w:r>
      <m:oMath>
        <m:r>
          <w:rPr>
            <w:rFonts w:ascii="Cambria Math" w:hAnsi="Cambria Math"/>
            <w:lang w:val="en-GB"/>
          </w:rPr>
          <m:t>r</m:t>
        </m:r>
      </m:oMath>
      <w:r w:rsidRPr="003876DB">
        <w:rPr>
          <w:lang w:val="en-GB"/>
        </w:rPr>
        <w:t>). The initial fixation is set to the centre of the search area.</w:t>
      </w:r>
    </w:p>
    <w:p w:rsidR="00FF4FF0" w:rsidRPr="00FF4FF0" w:rsidRDefault="00FF4FF0" w:rsidP="00FF4FF0">
      <w:pPr>
        <w:pStyle w:val="Heading3"/>
        <w:rPr>
          <w:lang w:val="en-GB"/>
        </w:rPr>
      </w:pPr>
      <w:r>
        <w:rPr>
          <w:lang w:val="en-GB"/>
        </w:rPr>
        <w:t>Target Detection</w:t>
      </w:r>
    </w:p>
    <w:p w:rsidR="004074F5" w:rsidRDefault="004074F5" w:rsidP="004074F5">
      <w:pPr>
        <w:rPr>
          <w:lang w:val="en-GB"/>
        </w:rPr>
      </w:pPr>
      <w:r w:rsidRPr="003876DB">
        <w:rPr>
          <w:lang w:val="en-GB"/>
        </w:rPr>
        <w:t xml:space="preserve">Specifically, on each fixation the probability that the model detects the target is given by </w:t>
      </w:r>
      <m:oMath>
        <m:r>
          <w:rPr>
            <w:rFonts w:ascii="Cambria Math" w:hAnsi="Cambria Math"/>
            <w:lang w:val="en-GB"/>
          </w:rPr>
          <m:t>p=f(β,r)</m:t>
        </m:r>
      </m:oMath>
      <w:r w:rsidRPr="003876DB">
        <w:rPr>
          <w:lang w:val="en-GB"/>
        </w:rPr>
        <w:t xml:space="preserve"> where </w:t>
      </w:r>
      <m:oMath>
        <m:r>
          <w:rPr>
            <w:rFonts w:ascii="Cambria Math" w:hAnsi="Cambria Math"/>
            <w:lang w:val="en-GB"/>
          </w:rPr>
          <m:t>r</m:t>
        </m:r>
      </m:oMath>
      <w:r w:rsidRPr="003876DB">
        <w:rPr>
          <w:lang w:val="en-GB"/>
        </w:rPr>
        <w:t xml:space="preserve"> is the distance from the current fixation to the target, </w:t>
      </w:r>
      <m:oMath>
        <m:r>
          <w:rPr>
            <w:rFonts w:ascii="Cambria Math" w:hAnsi="Cambria Math"/>
            <w:lang w:val="en-GB"/>
          </w:rPr>
          <m:t>β</m:t>
        </m:r>
      </m:oMath>
      <w:r w:rsidRPr="003876DB">
        <w:rPr>
          <w:lang w:val="en-GB"/>
        </w:rPr>
        <w:t xml:space="preserve"> governs how rough the surface is, and </w:t>
      </w:r>
      <m:oMath>
        <m:r>
          <w:rPr>
            <w:rFonts w:ascii="Cambria Math" w:hAnsi="Cambria Math"/>
            <w:lang w:val="en-GB"/>
          </w:rPr>
          <m:t>f</m:t>
        </m:r>
      </m:oMath>
      <w:r w:rsidRPr="003876DB">
        <w:rPr>
          <w:lang w:val="en-GB"/>
        </w:rPr>
        <w:t xml:space="preserve"> is the linear regression model of the results in Experiment One. For each fixation we simple generate a random number </w:t>
      </w:r>
      <m:oMath>
        <m:r>
          <w:rPr>
            <w:rFonts w:ascii="Cambria Math" w:hAnsi="Cambria Math"/>
            <w:lang w:val="en-GB"/>
          </w:rPr>
          <m:t>x∈[0,1]</m:t>
        </m:r>
      </m:oMath>
      <w:r w:rsidRPr="003876DB">
        <w:rPr>
          <w:lang w:val="en-GB"/>
        </w:rPr>
        <w:t xml:space="preserve"> and check to see if </w:t>
      </w:r>
      <m:oMath>
        <m:r>
          <w:rPr>
            <w:rFonts w:ascii="Cambria Math" w:hAnsi="Cambria Math"/>
            <w:lang w:val="en-GB"/>
          </w:rPr>
          <m:t>x≤p</m:t>
        </m:r>
      </m:oMath>
      <w:r w:rsidRPr="003876DB">
        <w:rPr>
          <w:lang w:val="en-GB"/>
        </w:rPr>
        <w:t>, in which case the model detects the target, makes a saccade to the target’s location, and the search is terminated. If the model does not detect the target (</w:t>
      </w:r>
      <m:oMath>
        <m:r>
          <w:rPr>
            <w:rFonts w:ascii="Cambria Math" w:hAnsi="Cambria Math"/>
            <w:lang w:val="en-GB"/>
          </w:rPr>
          <m:t>x&gt;p</m:t>
        </m:r>
      </m:oMath>
      <w:r w:rsidRPr="003876DB">
        <w:rPr>
          <w:lang w:val="en-GB"/>
        </w:rPr>
        <w:t xml:space="preserve">) then a random saccade is made to a new location. </w:t>
      </w:r>
    </w:p>
    <w:p w:rsidR="00FF4FF0" w:rsidRPr="003876DB" w:rsidRDefault="00FF4FF0" w:rsidP="00FF4FF0">
      <w:pPr>
        <w:pStyle w:val="Heading3"/>
        <w:rPr>
          <w:lang w:val="en-GB"/>
        </w:rPr>
      </w:pPr>
      <w:r>
        <w:rPr>
          <w:lang w:val="en-GB"/>
        </w:rPr>
        <w:t>Generating a Saccade</w:t>
      </w:r>
    </w:p>
    <w:p w:rsidR="00D653C3" w:rsidRDefault="004074F5" w:rsidP="00CA0955">
      <w:pPr>
        <w:rPr>
          <w:lang w:val="en-GB"/>
        </w:rPr>
      </w:pPr>
      <w:r w:rsidRPr="003876DB">
        <w:rPr>
          <w:lang w:val="en-GB"/>
        </w:rPr>
        <w:t>In order to generate human-like scan paths we will use the empirical saccade direction distribution as a probability density function. As the empirical saccade amplitude distributions vary over time we will … (not sure who to word this clearly). The model is allowed to make a maximum of 200 fixations.</w:t>
      </w:r>
      <w:r w:rsidR="00D653C3" w:rsidRPr="003876DB">
        <w:rPr>
          <w:lang w:val="en-GB"/>
        </w:rPr>
        <w:t xml:space="preserve"> </w:t>
      </w:r>
    </w:p>
    <w:p w:rsidR="00116476" w:rsidRDefault="00116476" w:rsidP="00116476">
      <w:pPr>
        <w:rPr>
          <w:lang w:val="en-GB"/>
        </w:rPr>
      </w:pPr>
      <w:r>
        <w:rPr>
          <w:lang w:val="en-GB"/>
        </w:rPr>
        <w:t xml:space="preserve">We will use these empirical distributions for generating saccades in our random walk. For each saccade number </w:t>
      </w:r>
      <m:oMath>
        <m:r>
          <w:rPr>
            <w:rFonts w:ascii="Cambria Math" w:hAnsi="Cambria Math"/>
            <w:lang w:val="en-GB"/>
          </w:rPr>
          <m:t>t, 1≤t≤50</m:t>
        </m:r>
      </m:oMath>
      <w:r>
        <w:rPr>
          <w:lang w:val="en-GB"/>
        </w:rPr>
        <w:t xml:space="preserve"> we will draw a saccade amplitude from the distribution of amplitudes made by human observers on the </w:t>
      </w:r>
      <m:oMath>
        <m:r>
          <w:rPr>
            <w:rFonts w:ascii="Cambria Math" w:hAnsi="Cambria Math"/>
            <w:lang w:val="en-GB"/>
          </w:rPr>
          <m:t>t</m:t>
        </m:r>
      </m:oMath>
      <w:r>
        <w:rPr>
          <w:lang w:val="en-GB"/>
        </w:rPr>
        <w:t xml:space="preserve">th saccade of a visual search. If the model needs to make more than 50 saccades to find the target, it will simply draw amplitudes from the distribution for </w:t>
      </w:r>
      <m:oMath>
        <m:r>
          <w:rPr>
            <w:rFonts w:ascii="Cambria Math" w:hAnsi="Cambria Math"/>
            <w:lang w:val="en-GB"/>
          </w:rPr>
          <m:t>t=50</m:t>
        </m:r>
      </m:oMath>
      <w:r>
        <w:rPr>
          <w:lang w:val="en-GB"/>
        </w:rPr>
        <w:t xml:space="preserve">. </w:t>
      </w:r>
    </w:p>
    <w:p w:rsidR="00763709" w:rsidRPr="003876DB" w:rsidRDefault="00763709" w:rsidP="00763709">
      <w:pPr>
        <w:pStyle w:val="Heading2"/>
        <w:rPr>
          <w:lang w:val="en-GB"/>
        </w:rPr>
      </w:pPr>
      <w:r w:rsidRPr="003876DB">
        <w:rPr>
          <w:lang w:val="en-GB"/>
        </w:rPr>
        <w:t>Results</w:t>
      </w:r>
    </w:p>
    <w:p w:rsidR="005B148A" w:rsidRDefault="002538C2" w:rsidP="005B148A">
      <w:pPr>
        <w:rPr>
          <w:lang w:val="en-GB"/>
        </w:rPr>
      </w:pPr>
      <w:r w:rsidRPr="003876DB">
        <w:rPr>
          <w:lang w:val="en-GB"/>
        </w:rPr>
        <w:t>We see that the simple random searcher performs in a similar way to the human observers (</w:t>
      </w:r>
      <w:r w:rsidR="00722E17">
        <w:rPr>
          <w:lang w:val="en-GB"/>
        </w:rPr>
        <w:t xml:space="preserve">Figure </w:t>
      </w:r>
      <w:r w:rsidR="000A3258">
        <w:rPr>
          <w:lang w:val="en-GB"/>
        </w:rPr>
        <w:t>9</w:t>
      </w:r>
      <w:r w:rsidRPr="003876DB">
        <w:rPr>
          <w:lang w:val="en-GB"/>
        </w:rPr>
        <w:t>).</w:t>
      </w:r>
      <w:r w:rsidR="00B31990" w:rsidRPr="003876DB">
        <w:rPr>
          <w:lang w:val="en-GB"/>
        </w:rPr>
        <w:t xml:space="preserve"> </w:t>
      </w:r>
      <w:r w:rsidR="004149AF">
        <w:rPr>
          <w:lang w:val="en-GB"/>
        </w:rPr>
        <w:t>While it finds the target in less fixations than the mean human observer, if we compare the individual observers with the model in each condition we see that the model is within the rang</w:t>
      </w:r>
      <w:r w:rsidR="00F033D8">
        <w:rPr>
          <w:lang w:val="en-GB"/>
        </w:rPr>
        <w:t>e we would expect from a person</w:t>
      </w:r>
      <w:r w:rsidR="000A3258">
        <w:rPr>
          <w:lang w:val="en-GB"/>
        </w:rPr>
        <w:t>.</w:t>
      </w:r>
      <w:r w:rsidR="005B148A">
        <w:rPr>
          <w:lang w:val="en-GB"/>
        </w:rPr>
        <w:t xml:space="preserve"> One of the main arguments put forward by Najemnik and Geisler for the use of an Ideal Observer over a MAXP strategy is based on the spatial location of fixations. They found that that both human observers in their experiment showed a pronounced bias for making fixations above and below the stimulus centre. Due to the horizontal bias in the visibility map they used, their Ideal Observer behaved in the same manner: if visibility is greater along the horizontal axis then a vertical saccade will give us the most new information. For the same reason, a MAXP type observer will tend to make more horizontal saccades. As this argument could be used to discount our random walk model we have investigated the spatial locations of fixations in our data, over all observers and trials. As can be seen in </w:t>
      </w:r>
      <w:r w:rsidR="00231D5E">
        <w:rPr>
          <w:lang w:val="en-GB"/>
        </w:rPr>
        <w:fldChar w:fldCharType="begin"/>
      </w:r>
      <w:r w:rsidR="005B148A">
        <w:rPr>
          <w:lang w:val="en-GB"/>
        </w:rPr>
        <w:instrText xml:space="preserve"> REF _Ref220395952 \h </w:instrText>
      </w:r>
      <w:r w:rsidR="00231D5E">
        <w:rPr>
          <w:lang w:val="en-GB"/>
        </w:rPr>
      </w:r>
      <w:r w:rsidR="00231D5E">
        <w:rPr>
          <w:lang w:val="en-GB"/>
        </w:rPr>
        <w:fldChar w:fldCharType="separate"/>
      </w:r>
      <w:r w:rsidR="005B148A">
        <w:rPr>
          <w:lang w:val="en-GB"/>
        </w:rPr>
        <w:t>Figure 8</w:t>
      </w:r>
      <w:r w:rsidR="005B148A">
        <w:rPr>
          <w:b/>
          <w:bCs/>
        </w:rPr>
        <w:t>.</w:t>
      </w:r>
      <w:r w:rsidR="00231D5E">
        <w:rPr>
          <w:lang w:val="en-GB"/>
        </w:rPr>
        <w:fldChar w:fldCharType="end"/>
      </w:r>
      <w:r w:rsidR="005B148A">
        <w:rPr>
          <w:lang w:val="en-GB"/>
        </w:rPr>
        <w:t xml:space="preserve"> there is no indication of a similar trend in our data. </w:t>
      </w:r>
    </w:p>
    <w:p w:rsidR="00E86080" w:rsidRDefault="00FF1CA0" w:rsidP="00D03947">
      <w:pPr>
        <w:rPr>
          <w:lang w:val="en-GB"/>
        </w:rPr>
      </w:pPr>
      <w:r w:rsidRPr="003876DB">
        <w:rPr>
          <w:lang w:val="en-GB"/>
        </w:rPr>
        <w:t xml:space="preserve">In order to further investigate the similarities between human observers and the random walk model we will </w:t>
      </w:r>
      <w:r>
        <w:rPr>
          <w:lang w:val="en-GB"/>
        </w:rPr>
        <w:t xml:space="preserve">now investigate whether the random model searches as efficiently as the human observers. We can look at this by using the </w:t>
      </w:r>
      <w:r w:rsidRPr="003876DB">
        <w:rPr>
          <w:lang w:val="en-GB"/>
        </w:rPr>
        <w:t>Voronoi method as proposed by Over et al.</w:t>
      </w:r>
      <w:sdt>
        <w:sdtPr>
          <w:rPr>
            <w:lang w:val="en-GB"/>
          </w:rPr>
          <w:id w:val="8856688"/>
          <w:citation/>
        </w:sdtPr>
        <w:sdtContent>
          <w:r w:rsidR="00231D5E" w:rsidRPr="003876DB">
            <w:rPr>
              <w:lang w:val="en-GB"/>
            </w:rPr>
            <w:fldChar w:fldCharType="begin"/>
          </w:r>
          <w:r w:rsidRPr="003876DB">
            <w:rPr>
              <w:lang w:val="en-GB"/>
            </w:rPr>
            <w:instrText xml:space="preserve"> CITATION Ove \n  \t  \l 2057  </w:instrText>
          </w:r>
          <w:r w:rsidR="00231D5E" w:rsidRPr="003876DB">
            <w:rPr>
              <w:lang w:val="en-GB"/>
            </w:rPr>
            <w:fldChar w:fldCharType="separate"/>
          </w:r>
          <w:r w:rsidR="004249F3">
            <w:rPr>
              <w:noProof/>
              <w:lang w:val="en-GB"/>
            </w:rPr>
            <w:t xml:space="preserve"> </w:t>
          </w:r>
          <w:r w:rsidR="004249F3" w:rsidRPr="004249F3">
            <w:rPr>
              <w:noProof/>
              <w:lang w:val="en-GB"/>
            </w:rPr>
            <w:t>(2006)</w:t>
          </w:r>
          <w:r w:rsidR="00231D5E" w:rsidRPr="003876DB">
            <w:rPr>
              <w:lang w:val="en-GB"/>
            </w:rPr>
            <w:fldChar w:fldCharType="end"/>
          </w:r>
        </w:sdtContent>
      </w:sdt>
      <w:r w:rsidRPr="003876DB">
        <w:rPr>
          <w:lang w:val="en-GB"/>
        </w:rPr>
        <w:t>. This method allows us to study the uniformity of fixation density and involves computing the bounded Voronoi cells for a set of fixation coordinates and looking at the distribution of cell areas. If search is systematic then we would expect the fixation locations to be approximately uniformly distributed, which would give Voronoi cells with roughly equal area. If</w:t>
      </w:r>
      <w:r>
        <w:rPr>
          <w:lang w:val="en-GB"/>
        </w:rPr>
        <w:t>,</w:t>
      </w:r>
      <w:r w:rsidRPr="003876DB">
        <w:rPr>
          <w:lang w:val="en-GB"/>
        </w:rPr>
        <w:t xml:space="preserve"> on the other hand, search is unsystematic we would expect </w:t>
      </w:r>
      <w:r>
        <w:rPr>
          <w:lang w:val="en-GB"/>
        </w:rPr>
        <w:t xml:space="preserve">an uneven distribution of fixation locations and </w:t>
      </w:r>
      <w:r w:rsidRPr="003876DB">
        <w:rPr>
          <w:lang w:val="en-GB"/>
        </w:rPr>
        <w:t>a larger range of cell areas. As our stimuli are structure-</w:t>
      </w:r>
      <w:r w:rsidRPr="003876DB">
        <w:rPr>
          <w:lang w:val="en-GB"/>
        </w:rPr>
        <w:lastRenderedPageBreak/>
        <w:t xml:space="preserve">less we do not have to worry about salient regions attracting more fixations and hence generating smaller Voronoi cells. </w:t>
      </w:r>
      <w:r w:rsidR="00D03947">
        <w:rPr>
          <w:lang w:val="en-GB"/>
        </w:rPr>
        <w:t>The distribution of cell areas is dependant on the number of fixations. Hence we will only analysis the first 30 fixations in trials containing at least 32 fixations. This was done in order</w:t>
      </w:r>
      <w:r w:rsidR="00D03947" w:rsidRPr="003876DB">
        <w:rPr>
          <w:lang w:val="en-GB"/>
        </w:rPr>
        <w:t xml:space="preserve"> to lessen the effect of saccades to the target. For the random walk model we will generate 30 fixations, as detailed above </w:t>
      </w:r>
      <w:r w:rsidR="00D03947">
        <w:rPr>
          <w:lang w:val="en-GB"/>
        </w:rPr>
        <w:t>(</w:t>
      </w:r>
      <w:r w:rsidR="00D03947" w:rsidRPr="003876DB">
        <w:rPr>
          <w:lang w:val="en-GB"/>
        </w:rPr>
        <w:t>ignor</w:t>
      </w:r>
      <w:r w:rsidR="00D03947">
        <w:rPr>
          <w:lang w:val="en-GB"/>
        </w:rPr>
        <w:t>ing</w:t>
      </w:r>
      <w:r w:rsidR="00D03947" w:rsidRPr="003876DB">
        <w:rPr>
          <w:lang w:val="en-GB"/>
        </w:rPr>
        <w:t xml:space="preserve"> the target detection part of the model</w:t>
      </w:r>
      <w:r w:rsidR="00D03947">
        <w:rPr>
          <w:lang w:val="en-GB"/>
        </w:rPr>
        <w:t>)</w:t>
      </w:r>
      <w:r w:rsidR="00D03947" w:rsidRPr="003876DB">
        <w:rPr>
          <w:lang w:val="en-GB"/>
        </w:rPr>
        <w:t xml:space="preserve">. </w:t>
      </w:r>
      <w:r w:rsidR="00E86080">
        <w:rPr>
          <w:lang w:val="en-GB"/>
        </w:rPr>
        <w:t xml:space="preserve">Some examples of Voronoi diagrams can be seen in Figure 10 and the </w:t>
      </w:r>
      <w:r w:rsidR="00D03947" w:rsidRPr="003876DB">
        <w:rPr>
          <w:lang w:val="en-GB"/>
        </w:rPr>
        <w:t>distributions of cell areas are shown</w:t>
      </w:r>
      <w:r w:rsidR="00D03947">
        <w:rPr>
          <w:lang w:val="en-GB"/>
        </w:rPr>
        <w:t xml:space="preserve"> </w:t>
      </w:r>
      <w:r w:rsidR="00231D5E">
        <w:rPr>
          <w:lang w:val="en-GB"/>
        </w:rPr>
        <w:fldChar w:fldCharType="begin"/>
      </w:r>
      <w:r w:rsidR="00D03947">
        <w:rPr>
          <w:lang w:val="en-GB"/>
        </w:rPr>
        <w:instrText xml:space="preserve"> REF _Ref220401911 \h </w:instrText>
      </w:r>
      <w:r w:rsidR="00231D5E">
        <w:rPr>
          <w:lang w:val="en-GB"/>
        </w:rPr>
      </w:r>
      <w:r w:rsidR="00231D5E">
        <w:rPr>
          <w:lang w:val="en-GB"/>
        </w:rPr>
        <w:fldChar w:fldCharType="separate"/>
      </w:r>
      <w:r w:rsidR="00D03947">
        <w:t xml:space="preserve">Figure </w:t>
      </w:r>
      <w:r w:rsidR="00D03947">
        <w:rPr>
          <w:noProof/>
        </w:rPr>
        <w:t>11</w:t>
      </w:r>
      <w:r w:rsidR="00231D5E">
        <w:rPr>
          <w:lang w:val="en-GB"/>
        </w:rPr>
        <w:fldChar w:fldCharType="end"/>
      </w:r>
      <w:r w:rsidR="00D03947" w:rsidRPr="003876DB">
        <w:rPr>
          <w:lang w:val="en-GB"/>
        </w:rPr>
        <w:t xml:space="preserve">. As can be seen the scan paths from the random walk </w:t>
      </w:r>
      <w:r w:rsidR="00E86080">
        <w:rPr>
          <w:lang w:val="en-GB"/>
        </w:rPr>
        <w:t>give a distribution which is very similar to those seen in our seven human observers. The model’s mean cell size (10.27) lies within the range of our subjects (10.26-10.52) and similar for the standard deviation (model: 1.20, human range: 0.98-1.24).</w:t>
      </w:r>
    </w:p>
    <w:p w:rsidR="00CA0955" w:rsidRDefault="00CA0955" w:rsidP="00D03947">
      <w:r w:rsidRPr="00D05B04">
        <w:rPr>
          <w:noProof/>
          <w:lang w:val="en-GB" w:eastAsia="en-GB" w:bidi="ar-SA"/>
        </w:rPr>
        <w:drawing>
          <wp:inline distT="0" distB="0" distL="0" distR="0">
            <wp:extent cx="5762446" cy="2907102"/>
            <wp:effectExtent l="0" t="0" r="0" b="0"/>
            <wp:docPr id="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A0955" w:rsidRDefault="00CA0955" w:rsidP="00CA0955">
      <w:pPr>
        <w:pStyle w:val="Caption"/>
        <w:jc w:val="both"/>
      </w:pPr>
      <w:r>
        <w:t xml:space="preserve">Figure </w:t>
      </w:r>
      <w:fldSimple w:instr=" SEQ Figure \* ARABIC ">
        <w:r w:rsidR="001571DC">
          <w:rPr>
            <w:noProof/>
          </w:rPr>
          <w:t>9</w:t>
        </w:r>
      </w:fldSimple>
      <w:r w:rsidRPr="009C7AD4">
        <w:t>: Mean number of saccades required to find the target for the 7 individual observers (blue) and the stochastic search model (red).</w:t>
      </w:r>
    </w:p>
    <w:tbl>
      <w:tblPr>
        <w:tblStyle w:val="LightShading-Accent5"/>
        <w:tblW w:w="0" w:type="auto"/>
        <w:jc w:val="center"/>
        <w:tblBorders>
          <w:top w:val="none" w:sz="0" w:space="0" w:color="auto"/>
          <w:bottom w:val="none" w:sz="0" w:space="0" w:color="auto"/>
        </w:tblBorders>
        <w:tblLook w:val="04A0"/>
      </w:tblPr>
      <w:tblGrid>
        <w:gridCol w:w="4716"/>
        <w:gridCol w:w="4716"/>
      </w:tblGrid>
      <w:tr w:rsidR="00D03947" w:rsidRPr="003876DB" w:rsidTr="001D3E0E">
        <w:trPr>
          <w:cnfStyle w:val="100000000000"/>
          <w:jc w:val="center"/>
        </w:trPr>
        <w:tc>
          <w:tcPr>
            <w:cnfStyle w:val="001000000000"/>
            <w:tcW w:w="4716" w:type="dxa"/>
            <w:tcBorders>
              <w:top w:val="none" w:sz="0" w:space="0" w:color="auto"/>
              <w:left w:val="none" w:sz="0" w:space="0" w:color="auto"/>
              <w:bottom w:val="none" w:sz="0" w:space="0" w:color="auto"/>
              <w:right w:val="none" w:sz="0" w:space="0" w:color="auto"/>
            </w:tcBorders>
            <w:shd w:val="clear" w:color="auto" w:fill="auto"/>
            <w:vAlign w:val="center"/>
          </w:tcPr>
          <w:p w:rsidR="00D03947" w:rsidRPr="003876DB" w:rsidRDefault="00D03947" w:rsidP="001D3E0E">
            <w:pPr>
              <w:jc w:val="center"/>
              <w:rPr>
                <w:lang w:val="en-GB"/>
              </w:rPr>
            </w:pPr>
            <w:r w:rsidRPr="003876DB">
              <w:rPr>
                <w:noProof/>
                <w:lang w:val="en-GB" w:eastAsia="en-GB" w:bidi="ar-SA"/>
              </w:rPr>
              <w:drawing>
                <wp:inline distT="0" distB="0" distL="0" distR="0">
                  <wp:extent cx="2831465" cy="2123440"/>
                  <wp:effectExtent l="19050" t="0" r="6985" b="0"/>
                  <wp:docPr id="25" name="Picture 0" descr="humanVoronoi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VoronoiEx.jpg"/>
                          <pic:cNvPicPr/>
                        </pic:nvPicPr>
                        <pic:blipFill>
                          <a:blip r:embed="rId17"/>
                          <a:stretch>
                            <a:fillRect/>
                          </a:stretch>
                        </pic:blipFill>
                        <pic:spPr>
                          <a:xfrm>
                            <a:off x="0" y="0"/>
                            <a:ext cx="2831465" cy="2123440"/>
                          </a:xfrm>
                          <a:prstGeom prst="rect">
                            <a:avLst/>
                          </a:prstGeom>
                        </pic:spPr>
                      </pic:pic>
                    </a:graphicData>
                  </a:graphic>
                </wp:inline>
              </w:drawing>
            </w:r>
          </w:p>
        </w:tc>
        <w:tc>
          <w:tcPr>
            <w:tcW w:w="4716" w:type="dxa"/>
            <w:tcBorders>
              <w:top w:val="none" w:sz="0" w:space="0" w:color="auto"/>
              <w:left w:val="none" w:sz="0" w:space="0" w:color="auto"/>
              <w:bottom w:val="none" w:sz="0" w:space="0" w:color="auto"/>
              <w:right w:val="none" w:sz="0" w:space="0" w:color="auto"/>
            </w:tcBorders>
            <w:shd w:val="clear" w:color="auto" w:fill="auto"/>
            <w:vAlign w:val="center"/>
          </w:tcPr>
          <w:p w:rsidR="00D03947" w:rsidRPr="003876DB" w:rsidRDefault="00D03947" w:rsidP="001D3E0E">
            <w:pPr>
              <w:jc w:val="center"/>
              <w:cnfStyle w:val="100000000000"/>
              <w:rPr>
                <w:lang w:val="en-GB"/>
              </w:rPr>
            </w:pPr>
            <w:r w:rsidRPr="003876DB">
              <w:rPr>
                <w:noProof/>
                <w:lang w:val="en-GB" w:eastAsia="en-GB" w:bidi="ar-SA"/>
              </w:rPr>
              <w:drawing>
                <wp:inline distT="0" distB="0" distL="0" distR="0">
                  <wp:extent cx="2831465" cy="2123440"/>
                  <wp:effectExtent l="19050" t="0" r="6985" b="0"/>
                  <wp:docPr id="26" name="Picture 3" descr="humanVoronoi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VoronoiEx2.jpg"/>
                          <pic:cNvPicPr/>
                        </pic:nvPicPr>
                        <pic:blipFill>
                          <a:blip r:embed="rId18"/>
                          <a:stretch>
                            <a:fillRect/>
                          </a:stretch>
                        </pic:blipFill>
                        <pic:spPr>
                          <a:xfrm>
                            <a:off x="0" y="0"/>
                            <a:ext cx="2831465" cy="2123440"/>
                          </a:xfrm>
                          <a:prstGeom prst="rect">
                            <a:avLst/>
                          </a:prstGeom>
                        </pic:spPr>
                      </pic:pic>
                    </a:graphicData>
                  </a:graphic>
                </wp:inline>
              </w:drawing>
            </w:r>
          </w:p>
        </w:tc>
      </w:tr>
      <w:tr w:rsidR="00D03947" w:rsidRPr="003876DB" w:rsidTr="001D3E0E">
        <w:trPr>
          <w:cnfStyle w:val="000000100000"/>
          <w:jc w:val="center"/>
        </w:trPr>
        <w:tc>
          <w:tcPr>
            <w:cnfStyle w:val="001000000000"/>
            <w:tcW w:w="4716" w:type="dxa"/>
            <w:tcBorders>
              <w:left w:val="none" w:sz="0" w:space="0" w:color="auto"/>
              <w:right w:val="none" w:sz="0" w:space="0" w:color="auto"/>
            </w:tcBorders>
            <w:shd w:val="clear" w:color="auto" w:fill="auto"/>
            <w:vAlign w:val="center"/>
          </w:tcPr>
          <w:p w:rsidR="00D03947" w:rsidRPr="003876DB" w:rsidRDefault="00D03947" w:rsidP="001D3E0E">
            <w:pPr>
              <w:jc w:val="center"/>
              <w:rPr>
                <w:lang w:val="en-GB"/>
              </w:rPr>
            </w:pPr>
            <w:r w:rsidRPr="003876DB">
              <w:rPr>
                <w:noProof/>
                <w:lang w:val="en-GB" w:eastAsia="en-GB" w:bidi="ar-SA"/>
              </w:rPr>
              <w:lastRenderedPageBreak/>
              <w:drawing>
                <wp:inline distT="0" distB="0" distL="0" distR="0">
                  <wp:extent cx="2831465" cy="2123440"/>
                  <wp:effectExtent l="19050" t="0" r="6985" b="0"/>
                  <wp:docPr id="27" name="Picture 5" descr="Randomwalk_Voronoice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walk_Voronoicell1.jpg"/>
                          <pic:cNvPicPr/>
                        </pic:nvPicPr>
                        <pic:blipFill>
                          <a:blip r:embed="rId19"/>
                          <a:stretch>
                            <a:fillRect/>
                          </a:stretch>
                        </pic:blipFill>
                        <pic:spPr>
                          <a:xfrm>
                            <a:off x="0" y="0"/>
                            <a:ext cx="2831465" cy="2123440"/>
                          </a:xfrm>
                          <a:prstGeom prst="rect">
                            <a:avLst/>
                          </a:prstGeom>
                        </pic:spPr>
                      </pic:pic>
                    </a:graphicData>
                  </a:graphic>
                </wp:inline>
              </w:drawing>
            </w:r>
          </w:p>
        </w:tc>
        <w:tc>
          <w:tcPr>
            <w:tcW w:w="4716" w:type="dxa"/>
            <w:tcBorders>
              <w:left w:val="none" w:sz="0" w:space="0" w:color="auto"/>
              <w:right w:val="none" w:sz="0" w:space="0" w:color="auto"/>
            </w:tcBorders>
            <w:shd w:val="clear" w:color="auto" w:fill="auto"/>
            <w:vAlign w:val="center"/>
          </w:tcPr>
          <w:p w:rsidR="00D03947" w:rsidRPr="003876DB" w:rsidRDefault="00D03947" w:rsidP="001D3E0E">
            <w:pPr>
              <w:keepNext/>
              <w:jc w:val="center"/>
              <w:cnfStyle w:val="000000100000"/>
              <w:rPr>
                <w:lang w:val="en-GB"/>
              </w:rPr>
            </w:pPr>
            <w:r w:rsidRPr="003876DB">
              <w:rPr>
                <w:noProof/>
                <w:lang w:val="en-GB" w:eastAsia="en-GB" w:bidi="ar-SA"/>
              </w:rPr>
              <w:drawing>
                <wp:inline distT="0" distB="0" distL="0" distR="0">
                  <wp:extent cx="2831465" cy="2123440"/>
                  <wp:effectExtent l="19050" t="0" r="6985" b="0"/>
                  <wp:docPr id="28" name="Picture 6" descr="Randomwalk_Voronoicel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walk_Voronoicell2.jpg"/>
                          <pic:cNvPicPr/>
                        </pic:nvPicPr>
                        <pic:blipFill>
                          <a:blip r:embed="rId20"/>
                          <a:stretch>
                            <a:fillRect/>
                          </a:stretch>
                        </pic:blipFill>
                        <pic:spPr>
                          <a:xfrm>
                            <a:off x="0" y="0"/>
                            <a:ext cx="2831465" cy="2123440"/>
                          </a:xfrm>
                          <a:prstGeom prst="rect">
                            <a:avLst/>
                          </a:prstGeom>
                        </pic:spPr>
                      </pic:pic>
                    </a:graphicData>
                  </a:graphic>
                </wp:inline>
              </w:drawing>
            </w:r>
          </w:p>
        </w:tc>
      </w:tr>
      <w:tr w:rsidR="00D03947" w:rsidRPr="003876DB" w:rsidTr="001D3E0E">
        <w:trPr>
          <w:jc w:val="center"/>
        </w:trPr>
        <w:tc>
          <w:tcPr>
            <w:cnfStyle w:val="001000000000"/>
            <w:tcW w:w="9432" w:type="dxa"/>
            <w:gridSpan w:val="2"/>
            <w:shd w:val="clear" w:color="auto" w:fill="auto"/>
            <w:vAlign w:val="center"/>
          </w:tcPr>
          <w:p w:rsidR="00D03947" w:rsidRPr="001D3E0E" w:rsidRDefault="00D03947" w:rsidP="001D3E0E">
            <w:pPr>
              <w:pStyle w:val="Caption"/>
              <w:rPr>
                <w:b w:val="0"/>
                <w:color w:val="000000" w:themeColor="text1"/>
              </w:rPr>
            </w:pPr>
            <w:bookmarkStart w:id="1" w:name="_Ref219525310"/>
            <w:r w:rsidRPr="001D3E0E">
              <w:rPr>
                <w:b w:val="0"/>
                <w:color w:val="000000" w:themeColor="text1"/>
              </w:rPr>
              <w:t xml:space="preserve">Figure </w:t>
            </w:r>
            <w:r w:rsidR="00231D5E" w:rsidRPr="001D3E0E">
              <w:rPr>
                <w:color w:val="000000" w:themeColor="text1"/>
              </w:rPr>
              <w:fldChar w:fldCharType="begin"/>
            </w:r>
            <w:r w:rsidRPr="001D3E0E">
              <w:rPr>
                <w:b w:val="0"/>
                <w:color w:val="000000" w:themeColor="text1"/>
              </w:rPr>
              <w:instrText xml:space="preserve"> SEQ Figure \* ARABIC </w:instrText>
            </w:r>
            <w:r w:rsidR="00231D5E" w:rsidRPr="001D3E0E">
              <w:rPr>
                <w:color w:val="000000" w:themeColor="text1"/>
              </w:rPr>
              <w:fldChar w:fldCharType="separate"/>
            </w:r>
            <w:r w:rsidR="001D3E0E">
              <w:rPr>
                <w:b w:val="0"/>
                <w:noProof/>
                <w:color w:val="000000" w:themeColor="text1"/>
              </w:rPr>
              <w:t>10</w:t>
            </w:r>
            <w:r w:rsidR="00231D5E" w:rsidRPr="001D3E0E">
              <w:rPr>
                <w:color w:val="000000" w:themeColor="text1"/>
              </w:rPr>
              <w:fldChar w:fldCharType="end"/>
            </w:r>
            <w:bookmarkEnd w:id="1"/>
            <w:r w:rsidRPr="001D3E0E">
              <w:rPr>
                <w:b w:val="0"/>
                <w:color w:val="000000" w:themeColor="text1"/>
              </w:rPr>
              <w:t xml:space="preserve">: </w:t>
            </w:r>
            <w:bookmarkStart w:id="2" w:name="_Ref219525306"/>
            <w:r w:rsidRPr="001D3E0E">
              <w:rPr>
                <w:b w:val="0"/>
                <w:color w:val="000000" w:themeColor="text1"/>
              </w:rPr>
              <w:t>Examples of Voronoi cells. Top row – two examples of fixations from searches by human observers. Bottom row – two examples of fixations chosen by the random model.</w:t>
            </w:r>
            <w:bookmarkEnd w:id="2"/>
          </w:p>
          <w:p w:rsidR="00D03947" w:rsidRPr="003876DB" w:rsidRDefault="00D03947" w:rsidP="001D3E0E">
            <w:pPr>
              <w:keepNext/>
              <w:jc w:val="center"/>
              <w:rPr>
                <w:noProof/>
                <w:lang w:val="en-GB" w:eastAsia="en-GB" w:bidi="ar-SA"/>
              </w:rPr>
            </w:pPr>
          </w:p>
        </w:tc>
      </w:tr>
    </w:tbl>
    <w:p w:rsidR="00143652" w:rsidRDefault="00143652" w:rsidP="001D3E0E">
      <w:pPr>
        <w:keepNext/>
        <w:jc w:val="center"/>
      </w:pPr>
      <w:r>
        <w:rPr>
          <w:noProof/>
          <w:lang w:val="en-GB" w:eastAsia="en-GB" w:bidi="ar-SA"/>
        </w:rPr>
        <w:drawing>
          <wp:inline distT="0" distB="0" distL="0" distR="0">
            <wp:extent cx="5424218" cy="4501452"/>
            <wp:effectExtent l="19050" t="0" r="5032" b="0"/>
            <wp:docPr id="16" name="Picture 14" descr="Vcell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llcomp.jpg"/>
                    <pic:cNvPicPr/>
                  </pic:nvPicPr>
                  <pic:blipFill>
                    <a:blip r:embed="rId21"/>
                    <a:srcRect b="6070"/>
                    <a:stretch>
                      <a:fillRect/>
                    </a:stretch>
                  </pic:blipFill>
                  <pic:spPr>
                    <a:xfrm>
                      <a:off x="0" y="0"/>
                      <a:ext cx="5430346" cy="4506537"/>
                    </a:xfrm>
                    <a:prstGeom prst="rect">
                      <a:avLst/>
                    </a:prstGeom>
                  </pic:spPr>
                </pic:pic>
              </a:graphicData>
            </a:graphic>
          </wp:inline>
        </w:drawing>
      </w:r>
    </w:p>
    <w:p w:rsidR="00143652" w:rsidRPr="003876DB" w:rsidRDefault="00143652" w:rsidP="00C638BA">
      <w:pPr>
        <w:pStyle w:val="Caption"/>
        <w:rPr>
          <w:lang w:val="en-GB"/>
        </w:rPr>
      </w:pPr>
      <w:bookmarkStart w:id="3" w:name="_Ref220401911"/>
      <w:r>
        <w:t xml:space="preserve">Figure </w:t>
      </w:r>
      <w:fldSimple w:instr=" SEQ Figure \* ARABIC ">
        <w:r w:rsidR="0095227C">
          <w:rPr>
            <w:noProof/>
          </w:rPr>
          <w:t>11</w:t>
        </w:r>
      </w:fldSimple>
      <w:bookmarkEnd w:id="3"/>
      <w:r>
        <w:t>: Distribution of Voronoi Cell log(areas) for the 7 individual observers (blue) and the model (red)</w:t>
      </w:r>
      <w:r w:rsidR="00C638BA">
        <w:t>.</w:t>
      </w:r>
    </w:p>
    <w:p w:rsidR="000A1FD7" w:rsidRPr="003876DB" w:rsidRDefault="000A1FD7" w:rsidP="000A1FD7">
      <w:pPr>
        <w:pStyle w:val="Heading1"/>
        <w:rPr>
          <w:lang w:val="en-GB"/>
        </w:rPr>
      </w:pPr>
      <w:r w:rsidRPr="003876DB">
        <w:rPr>
          <w:lang w:val="en-GB"/>
        </w:rPr>
        <w:t>General Discussion</w:t>
      </w:r>
    </w:p>
    <w:p w:rsidR="00A87A5B" w:rsidRDefault="00C2466E" w:rsidP="00C2466E">
      <w:pPr>
        <w:rPr>
          <w:lang w:val="en-GB"/>
        </w:rPr>
      </w:pPr>
      <w:r w:rsidRPr="003876DB">
        <w:rPr>
          <w:lang w:val="en-GB"/>
        </w:rPr>
        <w:t xml:space="preserve">The random walk model finds the target in a similar number of fixations as a typical human </w:t>
      </w:r>
      <w:r w:rsidR="00A87A5B">
        <w:rPr>
          <w:lang w:val="en-GB"/>
        </w:rPr>
        <w:t>observer. Further</w:t>
      </w:r>
      <w:r w:rsidRPr="003876DB">
        <w:rPr>
          <w:lang w:val="en-GB"/>
        </w:rPr>
        <w:t xml:space="preserve">more, the Voronoi method shows that model’s scan-paths are spatially distributed in a similar way as the human scan-paths. This suggests that  human search behaviour can be, at least in the search task presented here, modelled using a simple data-driven stochastic process. </w:t>
      </w:r>
    </w:p>
    <w:p w:rsidR="00C2466E" w:rsidRDefault="00C2466E" w:rsidP="00E75C29">
      <w:pPr>
        <w:rPr>
          <w:ins w:id="4" w:author="Alasdair Clarke" w:date="2009-02-11T09:58:00Z"/>
          <w:lang w:val="en-GB"/>
        </w:rPr>
      </w:pPr>
      <w:r w:rsidRPr="003876DB">
        <w:rPr>
          <w:lang w:val="en-GB"/>
        </w:rPr>
        <w:lastRenderedPageBreak/>
        <w:t xml:space="preserve">This is a somewhat surprising result given that Najemnik and Geisler have </w:t>
      </w:r>
      <w:r w:rsidR="00A87A5B">
        <w:rPr>
          <w:lang w:val="en-GB"/>
        </w:rPr>
        <w:t>shown</w:t>
      </w:r>
      <w:r w:rsidRPr="003876DB">
        <w:rPr>
          <w:lang w:val="en-GB"/>
        </w:rPr>
        <w:t xml:space="preserve"> that human observers </w:t>
      </w:r>
      <w:r w:rsidR="00A87A5B">
        <w:rPr>
          <w:lang w:val="en-GB"/>
        </w:rPr>
        <w:t>appear to be</w:t>
      </w:r>
      <w:r w:rsidRPr="003876DB">
        <w:rPr>
          <w:lang w:val="en-GB"/>
        </w:rPr>
        <w:t xml:space="preserve"> near optimal </w:t>
      </w:r>
      <w:r w:rsidR="00A87A5B">
        <w:rPr>
          <w:lang w:val="en-GB"/>
        </w:rPr>
        <w:t xml:space="preserve">in their search strategy </w:t>
      </w:r>
      <w:sdt>
        <w:sdtPr>
          <w:rPr>
            <w:lang w:val="en-GB"/>
          </w:rPr>
          <w:id w:val="8856961"/>
          <w:citation/>
        </w:sdtPr>
        <w:sdtContent>
          <w:r w:rsidR="00231D5E" w:rsidRPr="003876DB">
            <w:rPr>
              <w:lang w:val="en-GB"/>
            </w:rPr>
            <w:fldChar w:fldCharType="begin"/>
          </w:r>
          <w:r w:rsidRPr="003876DB">
            <w:rPr>
              <w:lang w:val="en-GB"/>
            </w:rPr>
            <w:instrText xml:space="preserve"> CITATION Naj08 \n  \t  \l 2057  </w:instrText>
          </w:r>
          <w:r w:rsidR="00231D5E" w:rsidRPr="003876DB">
            <w:rPr>
              <w:lang w:val="en-GB"/>
            </w:rPr>
            <w:fldChar w:fldCharType="separate"/>
          </w:r>
          <w:r w:rsidR="004249F3" w:rsidRPr="004249F3">
            <w:rPr>
              <w:noProof/>
              <w:lang w:val="en-GB"/>
            </w:rPr>
            <w:t>(2008)</w:t>
          </w:r>
          <w:r w:rsidR="00231D5E" w:rsidRPr="003876DB">
            <w:rPr>
              <w:lang w:val="en-GB"/>
            </w:rPr>
            <w:fldChar w:fldCharType="end"/>
          </w:r>
        </w:sdtContent>
      </w:sdt>
      <w:r w:rsidRPr="003876DB">
        <w:rPr>
          <w:lang w:val="en-GB"/>
        </w:rPr>
        <w:t xml:space="preserve">. The main difference between our assumptions  and theirs is that we assume an isotropic visibility map. However, it seems unlikely that taking </w:t>
      </w:r>
      <m:oMath>
        <m:r>
          <w:rPr>
            <w:rFonts w:ascii="Cambria Math" w:hAnsi="Cambria Math"/>
            <w:lang w:val="en-GB"/>
          </w:rPr>
          <m:t>θ</m:t>
        </m:r>
      </m:oMath>
      <w:r w:rsidRPr="003876DB">
        <w:rPr>
          <w:lang w:val="en-GB"/>
        </w:rPr>
        <w:t xml:space="preserve"> into account in our signal detection experiment would change the modelling results significantly. Najemnik and Geisler also compare the spatial locations of the fixations chosen by their ideal observer, a MAXP model, and human subjects and find that both human subjects and the ideal observer show a clear preference for </w:t>
      </w:r>
      <w:r w:rsidR="00A87A5B">
        <w:rPr>
          <w:lang w:val="en-GB"/>
        </w:rPr>
        <w:t xml:space="preserve">fixation on small regions </w:t>
      </w:r>
      <w:r w:rsidRPr="003876DB">
        <w:rPr>
          <w:lang w:val="en-GB"/>
        </w:rPr>
        <w:t xml:space="preserve">above and below the centre of the image. However, our empirical data does not agree with this: </w:t>
      </w:r>
      <w:r w:rsidR="00A87A5B">
        <w:rPr>
          <w:lang w:val="en-GB"/>
        </w:rPr>
        <w:t>the empirical data from the human observers</w:t>
      </w:r>
      <w:r w:rsidR="005B448B">
        <w:rPr>
          <w:lang w:val="en-GB"/>
        </w:rPr>
        <w:t xml:space="preserve"> does not </w:t>
      </w:r>
      <w:r w:rsidR="00A87A5B">
        <w:rPr>
          <w:lang w:val="en-GB"/>
        </w:rPr>
        <w:t xml:space="preserve">exhibit any particular preferences for fixating </w:t>
      </w:r>
      <w:r w:rsidR="00E75C29">
        <w:rPr>
          <w:lang w:val="en-GB"/>
        </w:rPr>
        <w:t xml:space="preserve"> one regions over another. </w:t>
      </w:r>
      <w:r w:rsidR="00A87A5B">
        <w:rPr>
          <w:lang w:val="en-GB"/>
        </w:rPr>
        <w:t xml:space="preserve"> </w:t>
      </w:r>
    </w:p>
    <w:p w:rsidR="000D5AA3" w:rsidRPr="003876DB" w:rsidRDefault="000D5AA3" w:rsidP="00E75C29">
      <w:pPr>
        <w:rPr>
          <w:lang w:val="en-GB"/>
        </w:rPr>
      </w:pPr>
      <w:ins w:id="5" w:author="Alasdair Clarke" w:date="2009-02-11T09:59:00Z">
        <w:r>
          <w:rPr>
            <w:lang w:val="en-GB"/>
          </w:rPr>
          <w:t>Both</w:t>
        </w:r>
      </w:ins>
      <w:ins w:id="6" w:author="Alasdair Clarke" w:date="2009-02-11T09:58:00Z">
        <w:r>
          <w:rPr>
            <w:lang w:val="en-GB"/>
          </w:rPr>
          <w:t xml:space="preserve"> the Idea Observer and our ra</w:t>
        </w:r>
      </w:ins>
      <w:ins w:id="7" w:author="Alasdair Clarke" w:date="2009-02-11T10:00:00Z">
        <w:r w:rsidR="00A9557F">
          <w:rPr>
            <w:lang w:val="en-GB"/>
          </w:rPr>
          <w:t>n</w:t>
        </w:r>
      </w:ins>
      <w:ins w:id="8" w:author="Alasdair Clarke" w:date="2009-02-11T09:58:00Z">
        <w:r>
          <w:rPr>
            <w:lang w:val="en-GB"/>
          </w:rPr>
          <w:t>dom walk model h</w:t>
        </w:r>
      </w:ins>
      <w:ins w:id="9" w:author="Alasdair Clarke" w:date="2009-02-11T09:59:00Z">
        <w:r>
          <w:rPr>
            <w:lang w:val="en-GB"/>
          </w:rPr>
          <w:t xml:space="preserve">ave been shown to be a good account for human performance. </w:t>
        </w:r>
      </w:ins>
      <w:ins w:id="10" w:author="Alasdair Clarke" w:date="2009-02-11T10:01:00Z">
        <w:r w:rsidR="00A9557F">
          <w:rPr>
            <w:lang w:val="en-GB"/>
          </w:rPr>
          <w:t xml:space="preserve">However these results are not contradictory: as can be seen in Figure 9 there is a large amount of variability </w:t>
        </w:r>
      </w:ins>
      <w:ins w:id="11" w:author="Alasdair Clarke" w:date="2009-02-11T10:02:00Z">
        <w:r w:rsidR="00A9557F">
          <w:rPr>
            <w:lang w:val="en-GB"/>
          </w:rPr>
          <w:t>between different human observers. This suggests the possibility that some observers are more systematic than others</w:t>
        </w:r>
      </w:ins>
      <w:ins w:id="12" w:author="Alasdair Clarke" w:date="2009-02-11T10:04:00Z">
        <w:r w:rsidR="00A9557F">
          <w:rPr>
            <w:lang w:val="en-GB"/>
          </w:rPr>
          <w:t>. H</w:t>
        </w:r>
      </w:ins>
      <w:ins w:id="13" w:author="Alasdair Clarke" w:date="2009-02-11T10:02:00Z">
        <w:r w:rsidR="00A9557F">
          <w:rPr>
            <w:lang w:val="en-GB"/>
          </w:rPr>
          <w:t>ence</w:t>
        </w:r>
      </w:ins>
      <w:ins w:id="14" w:author="Alasdair Clarke" w:date="2009-02-11T10:04:00Z">
        <w:r w:rsidR="00A9557F">
          <w:rPr>
            <w:lang w:val="en-GB"/>
          </w:rPr>
          <w:t xml:space="preserve"> </w:t>
        </w:r>
      </w:ins>
      <w:ins w:id="15" w:author="Alasdair Clarke" w:date="2009-02-11T10:02:00Z">
        <w:r w:rsidR="00A9557F">
          <w:rPr>
            <w:lang w:val="en-GB"/>
          </w:rPr>
          <w:t xml:space="preserve">the behaviour of some subjects will </w:t>
        </w:r>
      </w:ins>
      <w:ins w:id="16" w:author="Alasdair Clarke" w:date="2009-02-11T10:04:00Z">
        <w:r w:rsidR="00A9557F">
          <w:rPr>
            <w:lang w:val="en-GB"/>
          </w:rPr>
          <w:t xml:space="preserve">appear similar to that of the Ideal Observer while others will be better modelled by random walk processes. </w:t>
        </w:r>
      </w:ins>
    </w:p>
    <w:p w:rsidR="000A1FD7" w:rsidRPr="003876DB" w:rsidRDefault="000A1FD7" w:rsidP="000A1FD7">
      <w:pPr>
        <w:pStyle w:val="Heading2"/>
        <w:rPr>
          <w:lang w:val="en-GB"/>
        </w:rPr>
      </w:pPr>
      <w:r w:rsidRPr="003876DB">
        <w:rPr>
          <w:lang w:val="en-GB"/>
        </w:rPr>
        <w:t>COnclusions</w:t>
      </w:r>
    </w:p>
    <w:p w:rsidR="006E6A4A" w:rsidRDefault="006E6A4A" w:rsidP="00C2466E">
      <w:pPr>
        <w:rPr>
          <w:lang w:val="en-GB"/>
        </w:rPr>
      </w:pPr>
      <w:r>
        <w:rPr>
          <w:lang w:val="en-GB"/>
        </w:rPr>
        <w:t xml:space="preserve">A complete </w:t>
      </w:r>
      <w:r w:rsidR="00E75C29">
        <w:rPr>
          <w:lang w:val="en-GB"/>
        </w:rPr>
        <w:t xml:space="preserve">(computational) </w:t>
      </w:r>
      <w:r>
        <w:rPr>
          <w:lang w:val="en-GB"/>
        </w:rPr>
        <w:t xml:space="preserve">visual search model should posses two parts: a feature extraction front end and a search strategy. </w:t>
      </w:r>
      <w:r w:rsidR="009F7F33">
        <w:rPr>
          <w:lang w:val="en-GB"/>
        </w:rPr>
        <w:t>Depending on the stimuli t</w:t>
      </w:r>
      <w:r>
        <w:rPr>
          <w:lang w:val="en-GB"/>
        </w:rPr>
        <w:t xml:space="preserve">he feature extraction section can take the form of feature comparisons </w:t>
      </w:r>
      <w:sdt>
        <w:sdtPr>
          <w:rPr>
            <w:lang w:val="en-GB"/>
          </w:rPr>
          <w:id w:val="7487391"/>
          <w:citation/>
        </w:sdtPr>
        <w:sdtContent>
          <w:r w:rsidR="00231D5E">
            <w:rPr>
              <w:lang w:val="en-GB"/>
            </w:rPr>
            <w:fldChar w:fldCharType="begin"/>
          </w:r>
          <w:r>
            <w:rPr>
              <w:lang w:val="en-GB"/>
            </w:rPr>
            <w:instrText xml:space="preserve"> CITATION Pom03 \l 2057  \m Rut07</w:instrText>
          </w:r>
          <w:r w:rsidR="00231D5E">
            <w:rPr>
              <w:lang w:val="en-GB"/>
            </w:rPr>
            <w:fldChar w:fldCharType="separate"/>
          </w:r>
          <w:r w:rsidR="004249F3" w:rsidRPr="004249F3">
            <w:rPr>
              <w:noProof/>
              <w:lang w:val="en-GB"/>
            </w:rPr>
            <w:t>(Pomplun, Reingold, &amp; Shen, 2003; Rutishauser &amp; Koch, 2007)</w:t>
          </w:r>
          <w:r w:rsidR="00231D5E">
            <w:rPr>
              <w:lang w:val="en-GB"/>
            </w:rPr>
            <w:fldChar w:fldCharType="end"/>
          </w:r>
        </w:sdtContent>
      </w:sdt>
      <w:r>
        <w:rPr>
          <w:lang w:val="en-GB"/>
        </w:rPr>
        <w:t xml:space="preserve"> </w:t>
      </w:r>
      <w:r w:rsidR="009F7F33">
        <w:rPr>
          <w:lang w:val="en-GB"/>
        </w:rPr>
        <w:t>or</w:t>
      </w:r>
      <w:r>
        <w:rPr>
          <w:lang w:val="en-GB"/>
        </w:rPr>
        <w:t xml:space="preserve"> an image processing algorithm </w:t>
      </w:r>
      <w:sdt>
        <w:sdtPr>
          <w:rPr>
            <w:lang w:val="en-GB"/>
          </w:rPr>
          <w:id w:val="7487394"/>
          <w:citation/>
        </w:sdtPr>
        <w:sdtContent>
          <w:r w:rsidR="00231D5E">
            <w:rPr>
              <w:lang w:val="en-GB"/>
            </w:rPr>
            <w:fldChar w:fldCharType="begin"/>
          </w:r>
          <w:r w:rsidR="00E75C29">
            <w:rPr>
              <w:lang w:val="en-GB"/>
            </w:rPr>
            <w:instrText xml:space="preserve"> CITATION Rao02 \l 2057   \m Pom06 \m Claew</w:instrText>
          </w:r>
          <w:r w:rsidR="00231D5E">
            <w:rPr>
              <w:lang w:val="en-GB"/>
            </w:rPr>
            <w:fldChar w:fldCharType="separate"/>
          </w:r>
          <w:r w:rsidR="004249F3" w:rsidRPr="004249F3">
            <w:rPr>
              <w:noProof/>
              <w:lang w:val="en-GB"/>
            </w:rPr>
            <w:t>(Rao, Zelinsky, Hayhoe, &amp; Ballard, 2002; Pomplun M. , 2006; Clarke, Green, &amp; Chantler, 2009)</w:t>
          </w:r>
          <w:r w:rsidR="00231D5E">
            <w:rPr>
              <w:lang w:val="en-GB"/>
            </w:rPr>
            <w:fldChar w:fldCharType="end"/>
          </w:r>
        </w:sdtContent>
      </w:sdt>
      <w:r w:rsidR="009F7F33">
        <w:rPr>
          <w:lang w:val="en-GB"/>
        </w:rPr>
        <w:t xml:space="preserve">. Previously implemented search strategies have generally worked in a serial manner, checking items one at a time, with some form of imperfect memory  </w:t>
      </w:r>
      <w:sdt>
        <w:sdtPr>
          <w:rPr>
            <w:lang w:val="en-GB"/>
          </w:rPr>
          <w:id w:val="7487395"/>
          <w:citation/>
        </w:sdtPr>
        <w:sdtContent>
          <w:r w:rsidR="00231D5E">
            <w:rPr>
              <w:lang w:val="en-GB"/>
            </w:rPr>
            <w:fldChar w:fldCharType="begin"/>
          </w:r>
          <w:r w:rsidR="009F7F33">
            <w:rPr>
              <w:lang w:val="en-GB"/>
            </w:rPr>
            <w:instrText xml:space="preserve"> CITATION Mel06 \l 2057  \m Rut07</w:instrText>
          </w:r>
          <w:r w:rsidR="00231D5E">
            <w:rPr>
              <w:lang w:val="en-GB"/>
            </w:rPr>
            <w:fldChar w:fldCharType="separate"/>
          </w:r>
          <w:r w:rsidR="004249F3" w:rsidRPr="004249F3">
            <w:rPr>
              <w:noProof/>
              <w:lang w:val="en-GB"/>
            </w:rPr>
            <w:t>(Melloy, Das, Gramopadhye, &amp; Duckowski, 2006; Rutishauser &amp; Koch, 2007)</w:t>
          </w:r>
          <w:r w:rsidR="00231D5E">
            <w:rPr>
              <w:lang w:val="en-GB"/>
            </w:rPr>
            <w:fldChar w:fldCharType="end"/>
          </w:r>
        </w:sdtContent>
      </w:sdt>
      <w:r w:rsidR="009F7F33">
        <w:rPr>
          <w:lang w:val="en-GB"/>
        </w:rPr>
        <w:t xml:space="preserve">. </w:t>
      </w:r>
      <w:r w:rsidR="00E75C29">
        <w:rPr>
          <w:lang w:val="en-GB"/>
        </w:rPr>
        <w:t>While some variations allow for several items to be checked at once a common assumption is that the target can only be detected when it is in the image region currently under fixation.</w:t>
      </w:r>
      <w:r w:rsidR="009F7F33">
        <w:rPr>
          <w:lang w:val="en-GB"/>
        </w:rPr>
        <w:t xml:space="preserve"> However there </w:t>
      </w:r>
      <w:r w:rsidR="00E75C29">
        <w:rPr>
          <w:lang w:val="en-GB"/>
        </w:rPr>
        <w:t xml:space="preserve">appears to be a growing consensus </w:t>
      </w:r>
      <w:r w:rsidR="009F7F33">
        <w:rPr>
          <w:lang w:val="en-GB"/>
        </w:rPr>
        <w:t xml:space="preserve">that although saccades and fixations impose a serial nature on search tasks, target detection can occur in parallel </w:t>
      </w:r>
      <w:sdt>
        <w:sdtPr>
          <w:rPr>
            <w:lang w:val="en-GB"/>
          </w:rPr>
          <w:id w:val="7487396"/>
          <w:citation/>
        </w:sdtPr>
        <w:sdtContent>
          <w:r w:rsidR="00231D5E">
            <w:rPr>
              <w:lang w:val="en-GB"/>
            </w:rPr>
            <w:fldChar w:fldCharType="begin"/>
          </w:r>
          <w:r w:rsidR="00E75C29">
            <w:rPr>
              <w:lang w:val="en-GB"/>
            </w:rPr>
            <w:instrText xml:space="preserve"> CITATION Ver01 \m Naj05 \t  \l 2057  </w:instrText>
          </w:r>
          <w:r w:rsidR="00231D5E">
            <w:rPr>
              <w:lang w:val="en-GB"/>
            </w:rPr>
            <w:fldChar w:fldCharType="separate"/>
          </w:r>
          <w:r w:rsidR="004249F3" w:rsidRPr="004249F3">
            <w:rPr>
              <w:noProof/>
              <w:lang w:val="en-GB"/>
            </w:rPr>
            <w:t>(Verghese, 2001; Najemnik &amp; Geisler, 2005)</w:t>
          </w:r>
          <w:r w:rsidR="00231D5E">
            <w:rPr>
              <w:lang w:val="en-GB"/>
            </w:rPr>
            <w:fldChar w:fldCharType="end"/>
          </w:r>
        </w:sdtContent>
      </w:sdt>
      <w:r w:rsidR="009169D8">
        <w:rPr>
          <w:lang w:val="en-GB"/>
        </w:rPr>
        <w:t xml:space="preserve">. </w:t>
      </w:r>
    </w:p>
    <w:p w:rsidR="000D5AA3" w:rsidRDefault="009169D8" w:rsidP="00C2466E">
      <w:pPr>
        <w:rPr>
          <w:lang w:val="en-GB"/>
        </w:rPr>
      </w:pPr>
      <w:r>
        <w:rPr>
          <w:lang w:val="en-GB"/>
        </w:rPr>
        <w:t xml:space="preserve">One search model that makes use of parallel target detection over a serial sequence of fixations is the Ideal Observer </w:t>
      </w:r>
      <w:sdt>
        <w:sdtPr>
          <w:rPr>
            <w:lang w:val="en-GB"/>
          </w:rPr>
          <w:id w:val="7487397"/>
          <w:citation/>
        </w:sdtPr>
        <w:sdtContent>
          <w:r w:rsidR="00231D5E">
            <w:rPr>
              <w:lang w:val="en-GB"/>
            </w:rPr>
            <w:fldChar w:fldCharType="begin"/>
          </w:r>
          <w:r>
            <w:rPr>
              <w:lang w:val="en-GB"/>
            </w:rPr>
            <w:instrText xml:space="preserve"> CITATION Naj08 \t  \l 2057  </w:instrText>
          </w:r>
          <w:r w:rsidR="00231D5E">
            <w:rPr>
              <w:lang w:val="en-GB"/>
            </w:rPr>
            <w:fldChar w:fldCharType="separate"/>
          </w:r>
          <w:r w:rsidR="004249F3" w:rsidRPr="004249F3">
            <w:rPr>
              <w:noProof/>
              <w:lang w:val="en-GB"/>
            </w:rPr>
            <w:t>(Najemnik &amp; Geisler, 2008)</w:t>
          </w:r>
          <w:r w:rsidR="00231D5E">
            <w:rPr>
              <w:lang w:val="en-GB"/>
            </w:rPr>
            <w:fldChar w:fldCharType="end"/>
          </w:r>
        </w:sdtContent>
      </w:sdt>
      <w:r>
        <w:rPr>
          <w:lang w:val="en-GB"/>
        </w:rPr>
        <w:t>. One problem with this approach is that it assumes that the target will be located at one of a predefined independent finite number of potential target locations. Unfortunately, this assumption breaks down when image processing techniques are used as the activation at any pixel is likely to be correlated with its neighbours. Hence we have explored an alternative explanation of human search strategies: a random walk.</w:t>
      </w:r>
      <w:r w:rsidR="000D5AA3">
        <w:rPr>
          <w:lang w:val="en-GB"/>
        </w:rPr>
        <w:t xml:space="preserve"> </w:t>
      </w:r>
    </w:p>
    <w:p w:rsidR="009169D8" w:rsidRDefault="009169D8" w:rsidP="00C2466E">
      <w:pPr>
        <w:rPr>
          <w:lang w:val="en-GB"/>
        </w:rPr>
      </w:pPr>
      <w:r>
        <w:rPr>
          <w:lang w:val="en-GB"/>
        </w:rPr>
        <w:t xml:space="preserve">While the use of a random walk to explain patterns of fixations is not new </w:t>
      </w:r>
      <w:sdt>
        <w:sdtPr>
          <w:rPr>
            <w:lang w:val="en-GB"/>
          </w:rPr>
          <w:id w:val="7487398"/>
          <w:citation/>
        </w:sdtPr>
        <w:sdtContent>
          <w:r w:rsidR="00231D5E">
            <w:rPr>
              <w:lang w:val="en-GB"/>
            </w:rPr>
            <w:fldChar w:fldCharType="begin"/>
          </w:r>
          <w:r>
            <w:rPr>
              <w:lang w:val="en-GB"/>
            </w:rPr>
            <w:instrText xml:space="preserve"> CITATION Gre08 \l 2057  \m Aks02 \m Mor80</w:instrText>
          </w:r>
          <w:r w:rsidR="00231D5E">
            <w:rPr>
              <w:lang w:val="en-GB"/>
            </w:rPr>
            <w:fldChar w:fldCharType="separate"/>
          </w:r>
          <w:r w:rsidR="004249F3" w:rsidRPr="004249F3">
            <w:rPr>
              <w:noProof/>
              <w:lang w:val="en-GB"/>
            </w:rPr>
            <w:t>(Greene, 2008; Aks, Zelinsky, &amp; Sprott, 2002; Morawski, Drury, &amp; Karwan, 1980)</w:t>
          </w:r>
          <w:r w:rsidR="00231D5E">
            <w:rPr>
              <w:lang w:val="en-GB"/>
            </w:rPr>
            <w:fldChar w:fldCharType="end"/>
          </w:r>
        </w:sdtContent>
      </w:sdt>
      <w:r>
        <w:rPr>
          <w:lang w:val="en-GB"/>
        </w:rPr>
        <w:t xml:space="preserve">, our model is strongly based on empirical data. We find that a random walk behaves in a similar way to human observers, both in terms of the number of saccades required to find the target, and the spatial distribution. </w:t>
      </w:r>
    </w:p>
    <w:p w:rsidR="00C2466E" w:rsidRPr="003876DB" w:rsidRDefault="00C2466E" w:rsidP="00C2466E">
      <w:pPr>
        <w:rPr>
          <w:lang w:val="en-GB"/>
        </w:rPr>
      </w:pPr>
      <w:r w:rsidRPr="003876DB">
        <w:rPr>
          <w:lang w:val="en-GB"/>
        </w:rPr>
        <w:t xml:space="preserve">Our results here suggest that inhibition of return; integration of information across fixations, and more general memory based processes have only a small role to play in </w:t>
      </w:r>
      <w:r w:rsidR="00CC5DF0">
        <w:rPr>
          <w:lang w:val="en-GB"/>
        </w:rPr>
        <w:t>search for a inconspicuous target on a homogeneous surface</w:t>
      </w:r>
      <w:r w:rsidRPr="003876DB">
        <w:rPr>
          <w:lang w:val="en-GB"/>
        </w:rPr>
        <w:t xml:space="preserve">. We have used naturalistic, (pseudo)-continuous stimuli rather than arrays of abstract search items and found that there is little difference between the performance of our random walk model and that of human observers. </w:t>
      </w:r>
    </w:p>
    <w:sdt>
      <w:sdtPr>
        <w:rPr>
          <w:caps w:val="0"/>
          <w:color w:val="auto"/>
          <w:spacing w:val="0"/>
          <w:sz w:val="22"/>
          <w:szCs w:val="22"/>
          <w:lang w:val="en-GB"/>
        </w:rPr>
        <w:id w:val="6906621"/>
        <w:docPartObj>
          <w:docPartGallery w:val="Bibliographies"/>
          <w:docPartUnique/>
        </w:docPartObj>
      </w:sdtPr>
      <w:sdtContent>
        <w:p w:rsidR="000A1FD7" w:rsidRPr="003876DB" w:rsidRDefault="000A1FD7">
          <w:pPr>
            <w:pStyle w:val="Heading1"/>
            <w:rPr>
              <w:lang w:val="en-GB"/>
            </w:rPr>
          </w:pPr>
          <w:r w:rsidRPr="003876DB">
            <w:rPr>
              <w:lang w:val="en-GB"/>
            </w:rPr>
            <w:t>Bibliography</w:t>
          </w:r>
        </w:p>
        <w:sdt>
          <w:sdtPr>
            <w:rPr>
              <w:lang w:val="en-GB"/>
            </w:rPr>
            <w:id w:val="111145805"/>
            <w:bibliography/>
          </w:sdtPr>
          <w:sdtContent>
            <w:p w:rsidR="004249F3" w:rsidRDefault="00231D5E" w:rsidP="004249F3">
              <w:pPr>
                <w:pStyle w:val="Bibliography"/>
                <w:rPr>
                  <w:noProof/>
                </w:rPr>
              </w:pPr>
              <w:r w:rsidRPr="003876DB">
                <w:rPr>
                  <w:lang w:val="en-GB"/>
                </w:rPr>
                <w:fldChar w:fldCharType="begin"/>
              </w:r>
              <w:r w:rsidR="000A1FD7" w:rsidRPr="003876DB">
                <w:rPr>
                  <w:lang w:val="en-GB"/>
                </w:rPr>
                <w:instrText xml:space="preserve"> BIBLIOGRAPHY </w:instrText>
              </w:r>
              <w:r w:rsidRPr="003876DB">
                <w:rPr>
                  <w:lang w:val="en-GB"/>
                </w:rPr>
                <w:fldChar w:fldCharType="separate"/>
              </w:r>
              <w:r w:rsidR="004249F3">
                <w:rPr>
                  <w:noProof/>
                </w:rPr>
                <w:t xml:space="preserve">Aks, D. (2005). 1/f dynamic in complex visual search: Evidence for Self-Organized Criticality in human perception. In M. A. Riley, &amp; G. C. van Orden (Eds.), </w:t>
              </w:r>
              <w:r w:rsidR="004249F3">
                <w:rPr>
                  <w:i/>
                  <w:iCs/>
                  <w:noProof/>
                </w:rPr>
                <w:t>Tutorials in comtemporary nonlinear methods for the behavioral sciences</w:t>
              </w:r>
              <w:r w:rsidR="004249F3">
                <w:rPr>
                  <w:noProof/>
                </w:rPr>
                <w:t xml:space="preserve"> (pp. 329-359).</w:t>
              </w:r>
            </w:p>
            <w:p w:rsidR="004249F3" w:rsidRDefault="004249F3" w:rsidP="004249F3">
              <w:pPr>
                <w:pStyle w:val="Bibliography"/>
                <w:rPr>
                  <w:noProof/>
                </w:rPr>
              </w:pPr>
              <w:r>
                <w:rPr>
                  <w:noProof/>
                </w:rPr>
                <w:t xml:space="preserve">Aks, D. J., Zelinsky, G., &amp; Sprott, J. C. (2002). Memory across eye-movements: 1/f dynamic in visual search. </w:t>
              </w:r>
              <w:r>
                <w:rPr>
                  <w:i/>
                  <w:iCs/>
                  <w:noProof/>
                </w:rPr>
                <w:t>Journal of Non-linear Dynamics in Psychology &amp; the Life Sciences</w:t>
              </w:r>
              <w:r>
                <w:rPr>
                  <w:noProof/>
                </w:rPr>
                <w:t xml:space="preserve"> </w:t>
              </w:r>
              <w:r>
                <w:rPr>
                  <w:i/>
                  <w:iCs/>
                  <w:noProof/>
                </w:rPr>
                <w:t>, 6</w:t>
              </w:r>
              <w:r>
                <w:rPr>
                  <w:noProof/>
                </w:rPr>
                <w:t xml:space="preserve"> (1), 1-25.</w:t>
              </w:r>
            </w:p>
            <w:p w:rsidR="004249F3" w:rsidRDefault="004249F3" w:rsidP="004249F3">
              <w:pPr>
                <w:pStyle w:val="Bibliography"/>
                <w:rPr>
                  <w:noProof/>
                </w:rPr>
              </w:pPr>
              <w:r>
                <w:rPr>
                  <w:noProof/>
                </w:rPr>
                <w:t xml:space="preserve">Arani, T., Karwan, M. H., &amp; Drury, C. G. (1984). A Variable-Memory Model of Visual Search. </w:t>
              </w:r>
              <w:r>
                <w:rPr>
                  <w:i/>
                  <w:iCs/>
                  <w:noProof/>
                </w:rPr>
                <w:t>Human Factors</w:t>
              </w:r>
              <w:r>
                <w:rPr>
                  <w:noProof/>
                </w:rPr>
                <w:t xml:space="preserve"> </w:t>
              </w:r>
              <w:r>
                <w:rPr>
                  <w:i/>
                  <w:iCs/>
                  <w:noProof/>
                </w:rPr>
                <w:t>, 26</w:t>
              </w:r>
              <w:r>
                <w:rPr>
                  <w:noProof/>
                </w:rPr>
                <w:t xml:space="preserve"> (6), 631-639.</w:t>
              </w:r>
            </w:p>
            <w:p w:rsidR="004249F3" w:rsidRDefault="004249F3" w:rsidP="004249F3">
              <w:pPr>
                <w:pStyle w:val="Bibliography"/>
                <w:rPr>
                  <w:noProof/>
                </w:rPr>
              </w:pPr>
              <w:r>
                <w:rPr>
                  <w:noProof/>
                </w:rPr>
                <w:t>Clarke, A. D., Green, P. R., &amp; Chantler, M. J. (2009).</w:t>
              </w:r>
            </w:p>
            <w:p w:rsidR="004249F3" w:rsidRDefault="004249F3" w:rsidP="004249F3">
              <w:pPr>
                <w:pStyle w:val="Bibliography"/>
                <w:rPr>
                  <w:noProof/>
                </w:rPr>
              </w:pPr>
              <w:r>
                <w:rPr>
                  <w:noProof/>
                </w:rPr>
                <w:t xml:space="preserve">Clarke, A. D., Green, P. R., Chantler, M. J., &amp; Emrith, K. (2008). Visual Search for a Target Against a 1/f^β Continuous Textured Background. </w:t>
              </w:r>
              <w:r>
                <w:rPr>
                  <w:i/>
                  <w:iCs/>
                  <w:noProof/>
                </w:rPr>
                <w:t>Vision Research</w:t>
              </w:r>
              <w:r>
                <w:rPr>
                  <w:noProof/>
                </w:rPr>
                <w:t xml:space="preserve"> </w:t>
              </w:r>
              <w:r>
                <w:rPr>
                  <w:i/>
                  <w:iCs/>
                  <w:noProof/>
                </w:rPr>
                <w:t>, 48</w:t>
              </w:r>
              <w:r>
                <w:rPr>
                  <w:noProof/>
                </w:rPr>
                <w:t xml:space="preserve"> (21), 2193-2203.</w:t>
              </w:r>
            </w:p>
            <w:p w:rsidR="004249F3" w:rsidRDefault="004249F3" w:rsidP="004249F3">
              <w:pPr>
                <w:pStyle w:val="Bibliography"/>
                <w:rPr>
                  <w:noProof/>
                </w:rPr>
              </w:pPr>
              <w:r>
                <w:rPr>
                  <w:noProof/>
                </w:rPr>
                <w:t xml:space="preserve">Gao, D., Mahadevan, V., &amp; Vasconcelos, N. (2008). On the plausibility of the disciminant center-surrond hypothesis for visual saliency. </w:t>
              </w:r>
              <w:r>
                <w:rPr>
                  <w:i/>
                  <w:iCs/>
                  <w:noProof/>
                </w:rPr>
                <w:t>Journal of Vision</w:t>
              </w:r>
              <w:r>
                <w:rPr>
                  <w:noProof/>
                </w:rPr>
                <w:t xml:space="preserve"> </w:t>
              </w:r>
              <w:r>
                <w:rPr>
                  <w:i/>
                  <w:iCs/>
                  <w:noProof/>
                </w:rPr>
                <w:t>, 8</w:t>
              </w:r>
              <w:r>
                <w:rPr>
                  <w:noProof/>
                </w:rPr>
                <w:t xml:space="preserve"> (7), 1-18.</w:t>
              </w:r>
            </w:p>
            <w:p w:rsidR="004249F3" w:rsidRDefault="004249F3" w:rsidP="004249F3">
              <w:pPr>
                <w:pStyle w:val="Bibliography"/>
                <w:rPr>
                  <w:noProof/>
                </w:rPr>
              </w:pPr>
              <w:r>
                <w:rPr>
                  <w:noProof/>
                </w:rPr>
                <w:t xml:space="preserve">Gilchrist, I. D., &amp; Harvey, M. (2006). Evidence for a systematic component within scan paths in visual search. </w:t>
              </w:r>
              <w:r>
                <w:rPr>
                  <w:i/>
                  <w:iCs/>
                  <w:noProof/>
                </w:rPr>
                <w:t>Visual Cognition</w:t>
              </w:r>
              <w:r>
                <w:rPr>
                  <w:noProof/>
                </w:rPr>
                <w:t xml:space="preserve"> </w:t>
              </w:r>
              <w:r>
                <w:rPr>
                  <w:i/>
                  <w:iCs/>
                  <w:noProof/>
                </w:rPr>
                <w:t>, 14</w:t>
              </w:r>
              <w:r>
                <w:rPr>
                  <w:noProof/>
                </w:rPr>
                <w:t>, 704-715.</w:t>
              </w:r>
            </w:p>
            <w:p w:rsidR="004249F3" w:rsidRDefault="004249F3" w:rsidP="004249F3">
              <w:pPr>
                <w:pStyle w:val="Bibliography"/>
                <w:rPr>
                  <w:noProof/>
                </w:rPr>
              </w:pPr>
              <w:r>
                <w:rPr>
                  <w:noProof/>
                </w:rPr>
                <w:t xml:space="preserve">Greene, H. H. (2008). Distance-from-target dynamics during visual search. </w:t>
              </w:r>
              <w:r>
                <w:rPr>
                  <w:i/>
                  <w:iCs/>
                  <w:noProof/>
                </w:rPr>
                <w:t>Vision Research</w:t>
              </w:r>
              <w:r>
                <w:rPr>
                  <w:noProof/>
                </w:rPr>
                <w:t xml:space="preserve"> </w:t>
              </w:r>
              <w:r>
                <w:rPr>
                  <w:i/>
                  <w:iCs/>
                  <w:noProof/>
                </w:rPr>
                <w:t>, 48</w:t>
              </w:r>
              <w:r>
                <w:rPr>
                  <w:noProof/>
                </w:rPr>
                <w:t xml:space="preserve"> (23-24), 2476-2484.</w:t>
              </w:r>
            </w:p>
            <w:p w:rsidR="004249F3" w:rsidRDefault="004249F3" w:rsidP="004249F3">
              <w:pPr>
                <w:pStyle w:val="Bibliography"/>
                <w:rPr>
                  <w:noProof/>
                </w:rPr>
              </w:pPr>
              <w:r>
                <w:rPr>
                  <w:noProof/>
                </w:rPr>
                <w:t xml:space="preserve">Horowitz, T. S., &amp; Wolfe, J. M. (2001). Search for multiple targets: Remember the targets, forget the search. </w:t>
              </w:r>
              <w:r>
                <w:rPr>
                  <w:i/>
                  <w:iCs/>
                  <w:noProof/>
                </w:rPr>
                <w:t>Perception and Psychophysics</w:t>
              </w:r>
              <w:r>
                <w:rPr>
                  <w:noProof/>
                </w:rPr>
                <w:t xml:space="preserve"> </w:t>
              </w:r>
              <w:r>
                <w:rPr>
                  <w:i/>
                  <w:iCs/>
                  <w:noProof/>
                </w:rPr>
                <w:t>, 63</w:t>
              </w:r>
              <w:r>
                <w:rPr>
                  <w:noProof/>
                </w:rPr>
                <w:t xml:space="preserve"> (2), 272-285.</w:t>
              </w:r>
            </w:p>
            <w:p w:rsidR="004249F3" w:rsidRDefault="004249F3" w:rsidP="004249F3">
              <w:pPr>
                <w:pStyle w:val="Bibliography"/>
                <w:rPr>
                  <w:noProof/>
                </w:rPr>
              </w:pPr>
              <w:r>
                <w:rPr>
                  <w:noProof/>
                </w:rPr>
                <w:t xml:space="preserve">Horowitz, T. S., &amp; Wolfe, J. M. (1998). Visual Search has no Memory. </w:t>
              </w:r>
              <w:r>
                <w:rPr>
                  <w:i/>
                  <w:iCs/>
                  <w:noProof/>
                </w:rPr>
                <w:t>Nature</w:t>
              </w:r>
              <w:r>
                <w:rPr>
                  <w:noProof/>
                </w:rPr>
                <w:t xml:space="preserve"> </w:t>
              </w:r>
              <w:r>
                <w:rPr>
                  <w:i/>
                  <w:iCs/>
                  <w:noProof/>
                </w:rPr>
                <w:t>, 357</w:t>
              </w:r>
              <w:r>
                <w:rPr>
                  <w:noProof/>
                </w:rPr>
                <w:t>, 575-577.</w:t>
              </w:r>
            </w:p>
            <w:p w:rsidR="004249F3" w:rsidRDefault="004249F3" w:rsidP="004249F3">
              <w:pPr>
                <w:pStyle w:val="Bibliography"/>
                <w:rPr>
                  <w:noProof/>
                </w:rPr>
              </w:pPr>
              <w:r>
                <w:rPr>
                  <w:noProof/>
                </w:rPr>
                <w:t xml:space="preserve">Itti, L., &amp; Baldi, P. (2008). Bayesian suprise attracts human attention. </w:t>
              </w:r>
              <w:r>
                <w:rPr>
                  <w:i/>
                  <w:iCs/>
                  <w:noProof/>
                </w:rPr>
                <w:t>Vision Research</w:t>
              </w:r>
              <w:r>
                <w:rPr>
                  <w:noProof/>
                </w:rPr>
                <w:t xml:space="preserve"> .</w:t>
              </w:r>
            </w:p>
            <w:p w:rsidR="004249F3" w:rsidRDefault="004249F3" w:rsidP="004249F3">
              <w:pPr>
                <w:pStyle w:val="Bibliography"/>
                <w:rPr>
                  <w:noProof/>
                </w:rPr>
              </w:pPr>
              <w:r>
                <w:rPr>
                  <w:noProof/>
                </w:rPr>
                <w:t xml:space="preserve">Itti, L., &amp; Koch, C. (2000). A saliency-based search mechanism for overt and covert shifts of visual attention. </w:t>
              </w:r>
              <w:r>
                <w:rPr>
                  <w:i/>
                  <w:iCs/>
                  <w:noProof/>
                </w:rPr>
                <w:t>Vision Research</w:t>
              </w:r>
              <w:r>
                <w:rPr>
                  <w:noProof/>
                </w:rPr>
                <w:t xml:space="preserve"> </w:t>
              </w:r>
              <w:r>
                <w:rPr>
                  <w:i/>
                  <w:iCs/>
                  <w:noProof/>
                </w:rPr>
                <w:t>, 40</w:t>
              </w:r>
              <w:r>
                <w:rPr>
                  <w:noProof/>
                </w:rPr>
                <w:t>, 1489-1506.</w:t>
              </w:r>
            </w:p>
            <w:p w:rsidR="004249F3" w:rsidRDefault="004249F3" w:rsidP="004249F3">
              <w:pPr>
                <w:pStyle w:val="Bibliography"/>
                <w:rPr>
                  <w:noProof/>
                </w:rPr>
              </w:pPr>
              <w:r>
                <w:rPr>
                  <w:noProof/>
                </w:rPr>
                <w:t xml:space="preserve">Kuna, M. A., Flusberg, S., &amp; Wolfe, J. M. (2008). The role of memory and restricted context in repeated visual search. </w:t>
              </w:r>
              <w:r>
                <w:rPr>
                  <w:i/>
                  <w:iCs/>
                  <w:noProof/>
                </w:rPr>
                <w:t>Perception and Psychophysics</w:t>
              </w:r>
              <w:r>
                <w:rPr>
                  <w:noProof/>
                </w:rPr>
                <w:t xml:space="preserve"> </w:t>
              </w:r>
              <w:r>
                <w:rPr>
                  <w:i/>
                  <w:iCs/>
                  <w:noProof/>
                </w:rPr>
                <w:t>, 70</w:t>
              </w:r>
              <w:r>
                <w:rPr>
                  <w:noProof/>
                </w:rPr>
                <w:t xml:space="preserve"> (2), 314-328.</w:t>
              </w:r>
            </w:p>
            <w:p w:rsidR="004249F3" w:rsidRDefault="004249F3" w:rsidP="004249F3">
              <w:pPr>
                <w:pStyle w:val="Bibliography"/>
                <w:rPr>
                  <w:noProof/>
                </w:rPr>
              </w:pPr>
              <w:r>
                <w:rPr>
                  <w:noProof/>
                </w:rPr>
                <w:t xml:space="preserve">Melloy, B. J., Das, S., Gramopadhye, A. K., &amp; Duckowski, A. T. (2006). A model of extended, semi-systematic visual search. </w:t>
              </w:r>
              <w:r>
                <w:rPr>
                  <w:i/>
                  <w:iCs/>
                  <w:noProof/>
                </w:rPr>
                <w:t>Human Factors</w:t>
              </w:r>
              <w:r>
                <w:rPr>
                  <w:noProof/>
                </w:rPr>
                <w:t xml:space="preserve"> </w:t>
              </w:r>
              <w:r>
                <w:rPr>
                  <w:i/>
                  <w:iCs/>
                  <w:noProof/>
                </w:rPr>
                <w:t>, 48</w:t>
              </w:r>
              <w:r>
                <w:rPr>
                  <w:noProof/>
                </w:rPr>
                <w:t xml:space="preserve"> (3), 540-554.</w:t>
              </w:r>
            </w:p>
            <w:p w:rsidR="004249F3" w:rsidRDefault="004249F3" w:rsidP="004249F3">
              <w:pPr>
                <w:pStyle w:val="Bibliography"/>
                <w:rPr>
                  <w:noProof/>
                </w:rPr>
              </w:pPr>
              <w:r>
                <w:rPr>
                  <w:noProof/>
                </w:rPr>
                <w:t xml:space="preserve">Morawski, T., Drury, C. G., &amp; Karwan, M. H. (1980). Predicting Search Performance for Multiple Targets. </w:t>
              </w:r>
              <w:r>
                <w:rPr>
                  <w:i/>
                  <w:iCs/>
                  <w:noProof/>
                </w:rPr>
                <w:t>Human Factors</w:t>
              </w:r>
              <w:r>
                <w:rPr>
                  <w:noProof/>
                </w:rPr>
                <w:t xml:space="preserve"> </w:t>
              </w:r>
              <w:r>
                <w:rPr>
                  <w:i/>
                  <w:iCs/>
                  <w:noProof/>
                </w:rPr>
                <w:t>, 22</w:t>
              </w:r>
              <w:r>
                <w:rPr>
                  <w:noProof/>
                </w:rPr>
                <w:t xml:space="preserve"> (6), 707-718.</w:t>
              </w:r>
            </w:p>
            <w:p w:rsidR="004249F3" w:rsidRDefault="004249F3" w:rsidP="004249F3">
              <w:pPr>
                <w:pStyle w:val="Bibliography"/>
                <w:rPr>
                  <w:noProof/>
                </w:rPr>
              </w:pPr>
              <w:r>
                <w:rPr>
                  <w:noProof/>
                </w:rPr>
                <w:t xml:space="preserve">Motter, B. C., &amp; Holsapple, J. W. (2001). Separating attention from chance in active visual search. In J. Braun, C. Koch, &amp; J. Davis (Eds.), </w:t>
              </w:r>
              <w:r>
                <w:rPr>
                  <w:i/>
                  <w:iCs/>
                  <w:noProof/>
                </w:rPr>
                <w:t>Visual attention and neural circuits</w:t>
              </w:r>
              <w:r>
                <w:rPr>
                  <w:noProof/>
                </w:rPr>
                <w:t xml:space="preserve"> (pp. 159-175). Cambridge, MA: MIT Press.</w:t>
              </w:r>
            </w:p>
            <w:p w:rsidR="004249F3" w:rsidRDefault="004249F3" w:rsidP="004249F3">
              <w:pPr>
                <w:pStyle w:val="Bibliography"/>
                <w:rPr>
                  <w:noProof/>
                </w:rPr>
              </w:pPr>
              <w:r>
                <w:rPr>
                  <w:noProof/>
                </w:rPr>
                <w:t xml:space="preserve">Motter, B. C., &amp; Simoni, D. A. (2008). Changes in the functional visual field during search with and without eye movements. </w:t>
              </w:r>
              <w:r>
                <w:rPr>
                  <w:i/>
                  <w:iCs/>
                  <w:noProof/>
                </w:rPr>
                <w:t>Vision Research</w:t>
              </w:r>
              <w:r>
                <w:rPr>
                  <w:noProof/>
                </w:rPr>
                <w:t xml:space="preserve"> </w:t>
              </w:r>
              <w:r>
                <w:rPr>
                  <w:i/>
                  <w:iCs/>
                  <w:noProof/>
                </w:rPr>
                <w:t>, 48</w:t>
              </w:r>
              <w:r>
                <w:rPr>
                  <w:noProof/>
                </w:rPr>
                <w:t>, 2382-2393.</w:t>
              </w:r>
            </w:p>
            <w:p w:rsidR="004249F3" w:rsidRDefault="004249F3" w:rsidP="004249F3">
              <w:pPr>
                <w:pStyle w:val="Bibliography"/>
                <w:rPr>
                  <w:noProof/>
                </w:rPr>
              </w:pPr>
              <w:r>
                <w:rPr>
                  <w:noProof/>
                </w:rPr>
                <w:t xml:space="preserve">Najemnik, J., &amp; Geisler, W. S. (2008). Eye movement statistics in humans are consistent with an optimal search strategy. </w:t>
              </w:r>
              <w:r>
                <w:rPr>
                  <w:i/>
                  <w:iCs/>
                  <w:noProof/>
                </w:rPr>
                <w:t>Journal of Vision</w:t>
              </w:r>
              <w:r>
                <w:rPr>
                  <w:noProof/>
                </w:rPr>
                <w:t xml:space="preserve"> </w:t>
              </w:r>
              <w:r>
                <w:rPr>
                  <w:i/>
                  <w:iCs/>
                  <w:noProof/>
                </w:rPr>
                <w:t>, 8</w:t>
              </w:r>
              <w:r>
                <w:rPr>
                  <w:noProof/>
                </w:rPr>
                <w:t xml:space="preserve"> (3), 1-14.</w:t>
              </w:r>
            </w:p>
            <w:p w:rsidR="004249F3" w:rsidRDefault="004249F3" w:rsidP="004249F3">
              <w:pPr>
                <w:pStyle w:val="Bibliography"/>
                <w:rPr>
                  <w:noProof/>
                </w:rPr>
              </w:pPr>
              <w:r>
                <w:rPr>
                  <w:noProof/>
                </w:rPr>
                <w:lastRenderedPageBreak/>
                <w:t xml:space="preserve">Najemnik, J., &amp; Geisler, W. S. (2005). Optimal eye movement strategies in visual search . </w:t>
              </w:r>
              <w:r>
                <w:rPr>
                  <w:i/>
                  <w:iCs/>
                  <w:noProof/>
                </w:rPr>
                <w:t>Nature</w:t>
              </w:r>
              <w:r>
                <w:rPr>
                  <w:noProof/>
                </w:rPr>
                <w:t xml:space="preserve"> , 387-391.</w:t>
              </w:r>
            </w:p>
            <w:p w:rsidR="004249F3" w:rsidRDefault="004249F3" w:rsidP="004249F3">
              <w:pPr>
                <w:pStyle w:val="Bibliography"/>
                <w:rPr>
                  <w:noProof/>
                </w:rPr>
              </w:pPr>
              <w:r>
                <w:rPr>
                  <w:noProof/>
                </w:rPr>
                <w:t xml:space="preserve">Over, E. A., Hooge, I. T., &amp; Erkelens, C. J. (2006). A quantitative measure for the uniformity of fixation density: The Voronoi method. </w:t>
              </w:r>
              <w:r>
                <w:rPr>
                  <w:i/>
                  <w:iCs/>
                  <w:noProof/>
                </w:rPr>
                <w:t>Behaviour Research Methods</w:t>
              </w:r>
              <w:r>
                <w:rPr>
                  <w:noProof/>
                </w:rPr>
                <w:t xml:space="preserve"> </w:t>
              </w:r>
              <w:r>
                <w:rPr>
                  <w:i/>
                  <w:iCs/>
                  <w:noProof/>
                </w:rPr>
                <w:t>, 38</w:t>
              </w:r>
              <w:r>
                <w:rPr>
                  <w:noProof/>
                </w:rPr>
                <w:t xml:space="preserve"> (2), 251-261.</w:t>
              </w:r>
            </w:p>
            <w:p w:rsidR="004249F3" w:rsidRDefault="004249F3" w:rsidP="004249F3">
              <w:pPr>
                <w:pStyle w:val="Bibliography"/>
                <w:rPr>
                  <w:noProof/>
                </w:rPr>
              </w:pPr>
              <w:r>
                <w:rPr>
                  <w:noProof/>
                </w:rPr>
                <w:t xml:space="preserve">Over, E. A., Hooge, I. T., Vlaskamp, B. N., &amp; Erklens, C. J. (2007). Coarse-to-fine eye movements strategy in visual search. </w:t>
              </w:r>
              <w:r>
                <w:rPr>
                  <w:i/>
                  <w:iCs/>
                  <w:noProof/>
                </w:rPr>
                <w:t>Vision Research</w:t>
              </w:r>
              <w:r>
                <w:rPr>
                  <w:noProof/>
                </w:rPr>
                <w:t xml:space="preserve"> </w:t>
              </w:r>
              <w:r>
                <w:rPr>
                  <w:i/>
                  <w:iCs/>
                  <w:noProof/>
                </w:rPr>
                <w:t>, 47</w:t>
              </w:r>
              <w:r>
                <w:rPr>
                  <w:noProof/>
                </w:rPr>
                <w:t>, 2272-2280.</w:t>
              </w:r>
            </w:p>
            <w:p w:rsidR="004249F3" w:rsidRDefault="004249F3" w:rsidP="004249F3">
              <w:pPr>
                <w:pStyle w:val="Bibliography"/>
                <w:rPr>
                  <w:noProof/>
                </w:rPr>
              </w:pPr>
              <w:r>
                <w:rPr>
                  <w:noProof/>
                </w:rPr>
                <w:t xml:space="preserve">Pomplun, M. (2006). Saccadic selectivity in complex visual search displays. </w:t>
              </w:r>
              <w:r>
                <w:rPr>
                  <w:i/>
                  <w:iCs/>
                  <w:noProof/>
                </w:rPr>
                <w:t>Vision Research</w:t>
              </w:r>
              <w:r>
                <w:rPr>
                  <w:noProof/>
                </w:rPr>
                <w:t xml:space="preserve"> .</w:t>
              </w:r>
            </w:p>
            <w:p w:rsidR="004249F3" w:rsidRDefault="004249F3" w:rsidP="004249F3">
              <w:pPr>
                <w:pStyle w:val="Bibliography"/>
                <w:rPr>
                  <w:noProof/>
                </w:rPr>
              </w:pPr>
              <w:r>
                <w:rPr>
                  <w:noProof/>
                </w:rPr>
                <w:t xml:space="preserve">Pomplun, M., Reingold, E. M., &amp; Shen, J. (2003). Area activation: a computational model of saccadic selectivity in visual search. </w:t>
              </w:r>
              <w:r>
                <w:rPr>
                  <w:i/>
                  <w:iCs/>
                  <w:noProof/>
                </w:rPr>
                <w:t>Congnitive Science</w:t>
              </w:r>
              <w:r>
                <w:rPr>
                  <w:noProof/>
                </w:rPr>
                <w:t xml:space="preserve"> </w:t>
              </w:r>
              <w:r>
                <w:rPr>
                  <w:i/>
                  <w:iCs/>
                  <w:noProof/>
                </w:rPr>
                <w:t>, 27</w:t>
              </w:r>
              <w:r>
                <w:rPr>
                  <w:noProof/>
                </w:rPr>
                <w:t>, 299-312.</w:t>
              </w:r>
            </w:p>
            <w:p w:rsidR="004249F3" w:rsidRDefault="004249F3" w:rsidP="004249F3">
              <w:pPr>
                <w:pStyle w:val="Bibliography"/>
                <w:rPr>
                  <w:noProof/>
                </w:rPr>
              </w:pPr>
              <w:r>
                <w:rPr>
                  <w:noProof/>
                </w:rPr>
                <w:t xml:space="preserve">Rao, P. N., Zelinsky, G. J., Hayhoe, M. M., &amp; Ballard, D. H. (2002). Eye movements in iconic visual search. </w:t>
              </w:r>
              <w:r>
                <w:rPr>
                  <w:i/>
                  <w:iCs/>
                  <w:noProof/>
                </w:rPr>
                <w:t>Vision Research</w:t>
              </w:r>
              <w:r>
                <w:rPr>
                  <w:noProof/>
                </w:rPr>
                <w:t xml:space="preserve"> </w:t>
              </w:r>
              <w:r>
                <w:rPr>
                  <w:i/>
                  <w:iCs/>
                  <w:noProof/>
                </w:rPr>
                <w:t>, 42</w:t>
              </w:r>
              <w:r>
                <w:rPr>
                  <w:noProof/>
                </w:rPr>
                <w:t>, 1447-1463.</w:t>
              </w:r>
            </w:p>
            <w:p w:rsidR="004249F3" w:rsidRDefault="004249F3" w:rsidP="004249F3">
              <w:pPr>
                <w:pStyle w:val="Bibliography"/>
                <w:rPr>
                  <w:noProof/>
                </w:rPr>
              </w:pPr>
              <w:r>
                <w:rPr>
                  <w:noProof/>
                </w:rPr>
                <w:t xml:space="preserve">Reeves, A., Santhi, N., &amp; DeCaro, S. (2005). A random-ray model for speed and accuracy in perceptual experiments. </w:t>
              </w:r>
              <w:r>
                <w:rPr>
                  <w:i/>
                  <w:iCs/>
                  <w:noProof/>
                </w:rPr>
                <w:t>Spatial Vision</w:t>
              </w:r>
              <w:r>
                <w:rPr>
                  <w:noProof/>
                </w:rPr>
                <w:t xml:space="preserve"> , 73-83.</w:t>
              </w:r>
            </w:p>
            <w:p w:rsidR="004249F3" w:rsidRDefault="004249F3" w:rsidP="004249F3">
              <w:pPr>
                <w:pStyle w:val="Bibliography"/>
                <w:rPr>
                  <w:noProof/>
                </w:rPr>
              </w:pPr>
              <w:r>
                <w:rPr>
                  <w:noProof/>
                </w:rPr>
                <w:t xml:space="preserve">Rutishauser, U., &amp; Koch, C. (2007). Probabilistic modeling of eye movement data during conjunction search via feature-based attention. </w:t>
              </w:r>
              <w:r>
                <w:rPr>
                  <w:i/>
                  <w:iCs/>
                  <w:noProof/>
                </w:rPr>
                <w:t>Journal of Vision</w:t>
              </w:r>
              <w:r>
                <w:rPr>
                  <w:noProof/>
                </w:rPr>
                <w:t xml:space="preserve"> </w:t>
              </w:r>
              <w:r>
                <w:rPr>
                  <w:i/>
                  <w:iCs/>
                  <w:noProof/>
                </w:rPr>
                <w:t>, 7</w:t>
              </w:r>
              <w:r>
                <w:rPr>
                  <w:noProof/>
                </w:rPr>
                <w:t xml:space="preserve"> (6), 1-20.</w:t>
              </w:r>
            </w:p>
            <w:p w:rsidR="004249F3" w:rsidRDefault="004249F3" w:rsidP="004249F3">
              <w:pPr>
                <w:pStyle w:val="Bibliography"/>
                <w:rPr>
                  <w:noProof/>
                </w:rPr>
              </w:pPr>
              <w:r>
                <w:rPr>
                  <w:noProof/>
                </w:rPr>
                <w:t xml:space="preserve">Stone, M. (1960). Models for choice-reation time. </w:t>
              </w:r>
              <w:r>
                <w:rPr>
                  <w:i/>
                  <w:iCs/>
                  <w:noProof/>
                </w:rPr>
                <w:t>Psychometrika</w:t>
              </w:r>
              <w:r>
                <w:rPr>
                  <w:noProof/>
                </w:rPr>
                <w:t xml:space="preserve"> , 251-260.</w:t>
              </w:r>
            </w:p>
            <w:p w:rsidR="004249F3" w:rsidRDefault="004249F3" w:rsidP="004249F3">
              <w:pPr>
                <w:pStyle w:val="Bibliography"/>
                <w:rPr>
                  <w:noProof/>
                </w:rPr>
              </w:pPr>
              <w:r>
                <w:rPr>
                  <w:noProof/>
                </w:rPr>
                <w:t xml:space="preserve">Tavassoli, A., van der Linde, I., Bovik, A. C., &amp; Cormack, L. K. (2009). Eye movements selective for spatial frequency and orientation during active vision search. </w:t>
              </w:r>
              <w:r>
                <w:rPr>
                  <w:i/>
                  <w:iCs/>
                  <w:noProof/>
                </w:rPr>
                <w:t>Vision Research</w:t>
              </w:r>
              <w:r>
                <w:rPr>
                  <w:noProof/>
                </w:rPr>
                <w:t xml:space="preserve"> </w:t>
              </w:r>
              <w:r>
                <w:rPr>
                  <w:i/>
                  <w:iCs/>
                  <w:noProof/>
                </w:rPr>
                <w:t>, 49</w:t>
              </w:r>
              <w:r>
                <w:rPr>
                  <w:noProof/>
                </w:rPr>
                <w:t>, 173-181.</w:t>
              </w:r>
            </w:p>
            <w:p w:rsidR="004249F3" w:rsidRDefault="004249F3" w:rsidP="004249F3">
              <w:pPr>
                <w:pStyle w:val="Bibliography"/>
                <w:rPr>
                  <w:noProof/>
                </w:rPr>
              </w:pPr>
              <w:r>
                <w:rPr>
                  <w:noProof/>
                </w:rPr>
                <w:t xml:space="preserve">Tseng, Y. C., &amp; Li, C. S. (2004). Oculomotor correlates of context-guided learning in visual search. </w:t>
              </w:r>
              <w:r>
                <w:rPr>
                  <w:i/>
                  <w:iCs/>
                  <w:noProof/>
                </w:rPr>
                <w:t>Perception &amp; Psychophysics</w:t>
              </w:r>
              <w:r>
                <w:rPr>
                  <w:noProof/>
                </w:rPr>
                <w:t xml:space="preserve"> </w:t>
              </w:r>
              <w:r>
                <w:rPr>
                  <w:i/>
                  <w:iCs/>
                  <w:noProof/>
                </w:rPr>
                <w:t>, 66</w:t>
              </w:r>
              <w:r>
                <w:rPr>
                  <w:noProof/>
                </w:rPr>
                <w:t xml:space="preserve"> (8), 1363-1378.</w:t>
              </w:r>
            </w:p>
            <w:p w:rsidR="004249F3" w:rsidRDefault="004249F3" w:rsidP="004249F3">
              <w:pPr>
                <w:pStyle w:val="Bibliography"/>
                <w:rPr>
                  <w:noProof/>
                </w:rPr>
              </w:pPr>
              <w:r>
                <w:rPr>
                  <w:noProof/>
                </w:rPr>
                <w:t xml:space="preserve">Verghese, P. (2001). Visual Search and Attention: A Signal Detection Theory Approach. </w:t>
              </w:r>
              <w:r>
                <w:rPr>
                  <w:i/>
                  <w:iCs/>
                  <w:noProof/>
                </w:rPr>
                <w:t>Neuron</w:t>
              </w:r>
              <w:r>
                <w:rPr>
                  <w:noProof/>
                </w:rPr>
                <w:t xml:space="preserve"> , 523-535.</w:t>
              </w:r>
            </w:p>
            <w:p w:rsidR="004249F3" w:rsidRDefault="004249F3" w:rsidP="004249F3">
              <w:pPr>
                <w:pStyle w:val="Bibliography"/>
                <w:rPr>
                  <w:noProof/>
                </w:rPr>
              </w:pPr>
              <w:r>
                <w:rPr>
                  <w:noProof/>
                </w:rPr>
                <w:t xml:space="preserve">Wolfe, J. M. (1994). Guided Search 2.0: A Revised Model of Visual Search. </w:t>
              </w:r>
              <w:r>
                <w:rPr>
                  <w:i/>
                  <w:iCs/>
                  <w:noProof/>
                </w:rPr>
                <w:t>Psychonomic Bulletin &amp; Review</w:t>
              </w:r>
              <w:r>
                <w:rPr>
                  <w:noProof/>
                </w:rPr>
                <w:t xml:space="preserve"> </w:t>
              </w:r>
              <w:r>
                <w:rPr>
                  <w:i/>
                  <w:iCs/>
                  <w:noProof/>
                </w:rPr>
                <w:t>, 1</w:t>
              </w:r>
              <w:r>
                <w:rPr>
                  <w:noProof/>
                </w:rPr>
                <w:t xml:space="preserve"> (2), 202-238.</w:t>
              </w:r>
            </w:p>
            <w:p w:rsidR="004249F3" w:rsidRDefault="004249F3" w:rsidP="004249F3">
              <w:pPr>
                <w:pStyle w:val="Bibliography"/>
                <w:rPr>
                  <w:noProof/>
                </w:rPr>
              </w:pPr>
              <w:r>
                <w:rPr>
                  <w:noProof/>
                </w:rPr>
                <w:t xml:space="preserve">Wolfe, J. M. (2007). Guided Search 4.0: Current Progress with a model of visual search. In W. Gray (Ed.), </w:t>
              </w:r>
              <w:r>
                <w:rPr>
                  <w:i/>
                  <w:iCs/>
                  <w:noProof/>
                </w:rPr>
                <w:t>Integrated Models of Cognitive Systems</w:t>
              </w:r>
              <w:r>
                <w:rPr>
                  <w:noProof/>
                </w:rPr>
                <w:t xml:space="preserve"> (pp. 99-119). New York: Oxford.</w:t>
              </w:r>
            </w:p>
            <w:p w:rsidR="004249F3" w:rsidRDefault="004249F3" w:rsidP="004249F3">
              <w:pPr>
                <w:pStyle w:val="Bibliography"/>
                <w:rPr>
                  <w:noProof/>
                </w:rPr>
              </w:pPr>
              <w:r>
                <w:rPr>
                  <w:noProof/>
                </w:rPr>
                <w:t xml:space="preserve">Wolfe, J. M., &amp; Gancarz, G. (1997). Guided Search 3.0. In V. Lakshminarayanan (Ed.), </w:t>
              </w:r>
              <w:r>
                <w:rPr>
                  <w:i/>
                  <w:iCs/>
                  <w:noProof/>
                </w:rPr>
                <w:t>Basic and Clinical Applications of Vision Science</w:t>
              </w:r>
              <w:r>
                <w:rPr>
                  <w:noProof/>
                </w:rPr>
                <w:t xml:space="preserve"> (pp. 189-192). Dordrecht, Netherlands: Kluwer Academic.</w:t>
              </w:r>
            </w:p>
            <w:p w:rsidR="004249F3" w:rsidRDefault="004249F3" w:rsidP="004249F3">
              <w:pPr>
                <w:pStyle w:val="Bibliography"/>
                <w:rPr>
                  <w:noProof/>
                </w:rPr>
              </w:pPr>
              <w:r>
                <w:rPr>
                  <w:noProof/>
                </w:rPr>
                <w:t xml:space="preserve">Wolfe, J. M., Cave, K. R., &amp; Fransel, S. L. (1989). Guided Search: An alternative to the feature integration model for visual search. </w:t>
              </w:r>
              <w:r>
                <w:rPr>
                  <w:i/>
                  <w:iCs/>
                  <w:noProof/>
                </w:rPr>
                <w:t>Journal of Experimental Pschology: Human Perception and Performance</w:t>
              </w:r>
              <w:r>
                <w:rPr>
                  <w:noProof/>
                </w:rPr>
                <w:t xml:space="preserve"> </w:t>
              </w:r>
              <w:r>
                <w:rPr>
                  <w:i/>
                  <w:iCs/>
                  <w:noProof/>
                </w:rPr>
                <w:t>, 15</w:t>
              </w:r>
              <w:r>
                <w:rPr>
                  <w:noProof/>
                </w:rPr>
                <w:t xml:space="preserve"> (3), 419-433.</w:t>
              </w:r>
            </w:p>
            <w:p w:rsidR="004249F3" w:rsidRDefault="004249F3" w:rsidP="004249F3">
              <w:pPr>
                <w:pStyle w:val="Bibliography"/>
                <w:rPr>
                  <w:noProof/>
                </w:rPr>
              </w:pPr>
              <w:r>
                <w:rPr>
                  <w:noProof/>
                </w:rPr>
                <w:t xml:space="preserve">Wolfe, J. M., Klempen, N., &amp; Dahlen, K. (2000). Postattentive Vision. </w:t>
              </w:r>
              <w:r>
                <w:rPr>
                  <w:i/>
                  <w:iCs/>
                  <w:noProof/>
                </w:rPr>
                <w:t>Journal of Experimental Psychology: Human Perception and Performance</w:t>
              </w:r>
              <w:r>
                <w:rPr>
                  <w:noProof/>
                </w:rPr>
                <w:t xml:space="preserve"> </w:t>
              </w:r>
              <w:r>
                <w:rPr>
                  <w:i/>
                  <w:iCs/>
                  <w:noProof/>
                </w:rPr>
                <w:t>, 26</w:t>
              </w:r>
              <w:r>
                <w:rPr>
                  <w:noProof/>
                </w:rPr>
                <w:t xml:space="preserve"> (2), 693-716.</w:t>
              </w:r>
            </w:p>
            <w:p w:rsidR="000A1FD7" w:rsidRPr="003876DB" w:rsidRDefault="00231D5E" w:rsidP="004249F3">
              <w:pPr>
                <w:rPr>
                  <w:lang w:val="en-GB"/>
                </w:rPr>
              </w:pPr>
              <w:r w:rsidRPr="003876DB">
                <w:rPr>
                  <w:lang w:val="en-GB"/>
                </w:rPr>
                <w:fldChar w:fldCharType="end"/>
              </w:r>
            </w:p>
          </w:sdtContent>
        </w:sdt>
      </w:sdtContent>
    </w:sdt>
    <w:p w:rsidR="00D653C3" w:rsidRPr="003876DB" w:rsidRDefault="00D653C3">
      <w:pPr>
        <w:jc w:val="left"/>
        <w:rPr>
          <w:lang w:val="en-GB"/>
        </w:rPr>
      </w:pPr>
      <w:r w:rsidRPr="003876DB">
        <w:rPr>
          <w:lang w:val="en-GB"/>
        </w:rPr>
        <w:br w:type="page"/>
      </w:r>
    </w:p>
    <w:p w:rsidR="00D653C3" w:rsidRPr="003876DB" w:rsidRDefault="00D653C3" w:rsidP="00D03947">
      <w:pPr>
        <w:rPr>
          <w:lang w:val="en-GB"/>
        </w:rPr>
        <w:sectPr w:rsidR="00D653C3" w:rsidRPr="003876DB" w:rsidSect="00950F1F">
          <w:type w:val="continuous"/>
          <w:pgSz w:w="11906" w:h="16838" w:code="9"/>
          <w:pgMar w:top="1440" w:right="1134" w:bottom="1440" w:left="1134" w:header="709" w:footer="709" w:gutter="0"/>
          <w:cols w:space="720"/>
          <w:docGrid w:linePitch="360"/>
        </w:sectPr>
      </w:pPr>
    </w:p>
    <w:p w:rsidR="000A1FD7" w:rsidRPr="003876DB" w:rsidRDefault="000A1FD7" w:rsidP="00D03947">
      <w:pPr>
        <w:rPr>
          <w:lang w:val="en-GB"/>
        </w:rPr>
      </w:pPr>
    </w:p>
    <w:sectPr w:rsidR="000A1FD7" w:rsidRPr="003876DB" w:rsidSect="00D653C3">
      <w:type w:val="continuous"/>
      <w:pgSz w:w="11906" w:h="16838" w:code="9"/>
      <w:pgMar w:top="1440" w:right="1134" w:bottom="1440" w:left="1134"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AA3" w:rsidRDefault="000D5AA3" w:rsidP="000F226D">
      <w:pPr>
        <w:spacing w:after="0" w:line="240" w:lineRule="auto"/>
      </w:pPr>
      <w:r>
        <w:separator/>
      </w:r>
    </w:p>
  </w:endnote>
  <w:endnote w:type="continuationSeparator" w:id="1">
    <w:p w:rsidR="000D5AA3" w:rsidRDefault="000D5AA3" w:rsidP="000F22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AA3" w:rsidRDefault="000D5AA3" w:rsidP="000F226D">
      <w:pPr>
        <w:spacing w:after="0" w:line="240" w:lineRule="auto"/>
      </w:pPr>
      <w:r>
        <w:separator/>
      </w:r>
    </w:p>
  </w:footnote>
  <w:footnote w:type="continuationSeparator" w:id="1">
    <w:p w:rsidR="000D5AA3" w:rsidRDefault="000D5AA3" w:rsidP="000F226D">
      <w:pPr>
        <w:spacing w:after="0" w:line="240" w:lineRule="auto"/>
      </w:pPr>
      <w:r>
        <w:continuationSeparator/>
      </w:r>
    </w:p>
  </w:footnote>
  <w:footnote w:id="2">
    <w:p w:rsidR="000D5AA3" w:rsidRPr="000F226D" w:rsidRDefault="000D5AA3" w:rsidP="00E716ED">
      <w:pPr>
        <w:pStyle w:val="FootnoteText"/>
        <w:rPr>
          <w:lang w:val="en-GB"/>
        </w:rPr>
      </w:pPr>
      <w:r>
        <w:rPr>
          <w:rStyle w:val="FootnoteReference"/>
        </w:rPr>
        <w:footnoteRef/>
      </w:r>
      <w:r>
        <w:t xml:space="preserve"> </w:t>
      </w:r>
      <w:r>
        <w:rPr>
          <w:lang w:val="en-GB"/>
        </w:rPr>
        <w:t xml:space="preserve">“Continuous” is used to distinguish the stimuli from those which contain discrete sets of search items. As the stimuli were displayed at a sufficiently high resolution, they could perhaps more accurately be described as “perceptually-continuous” despite being discrete at the pixel-level.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017BA4"/>
    <w:multiLevelType w:val="hybridMultilevel"/>
    <w:tmpl w:val="24DA027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characterSpacingControl w:val="doNotCompress"/>
  <w:footnotePr>
    <w:footnote w:id="0"/>
    <w:footnote w:id="1"/>
  </w:footnotePr>
  <w:endnotePr>
    <w:endnote w:id="0"/>
    <w:endnote w:id="1"/>
  </w:endnotePr>
  <w:compat>
    <w:useFELayout/>
  </w:compat>
  <w:rsids>
    <w:rsidRoot w:val="005942E2"/>
    <w:rsid w:val="000004EC"/>
    <w:rsid w:val="00047EA6"/>
    <w:rsid w:val="00050A5F"/>
    <w:rsid w:val="00051E83"/>
    <w:rsid w:val="00055BB2"/>
    <w:rsid w:val="00087AE1"/>
    <w:rsid w:val="00092110"/>
    <w:rsid w:val="00093524"/>
    <w:rsid w:val="000939DB"/>
    <w:rsid w:val="000A1FD7"/>
    <w:rsid w:val="000A3258"/>
    <w:rsid w:val="000A6CD2"/>
    <w:rsid w:val="000B5667"/>
    <w:rsid w:val="000D1C65"/>
    <w:rsid w:val="000D4E79"/>
    <w:rsid w:val="000D5AA3"/>
    <w:rsid w:val="000D5E04"/>
    <w:rsid w:val="000F21C7"/>
    <w:rsid w:val="000F226D"/>
    <w:rsid w:val="000F4159"/>
    <w:rsid w:val="00116476"/>
    <w:rsid w:val="00122727"/>
    <w:rsid w:val="00126599"/>
    <w:rsid w:val="0012762A"/>
    <w:rsid w:val="00136D4A"/>
    <w:rsid w:val="00143652"/>
    <w:rsid w:val="001470C2"/>
    <w:rsid w:val="001571DC"/>
    <w:rsid w:val="0017611F"/>
    <w:rsid w:val="001848F9"/>
    <w:rsid w:val="00187CD3"/>
    <w:rsid w:val="00193991"/>
    <w:rsid w:val="00196A59"/>
    <w:rsid w:val="001D3E0E"/>
    <w:rsid w:val="001D6266"/>
    <w:rsid w:val="001F122A"/>
    <w:rsid w:val="00206A3D"/>
    <w:rsid w:val="00216ADE"/>
    <w:rsid w:val="00222F73"/>
    <w:rsid w:val="00231D5E"/>
    <w:rsid w:val="00244CE1"/>
    <w:rsid w:val="00251A76"/>
    <w:rsid w:val="002538C2"/>
    <w:rsid w:val="00271BE3"/>
    <w:rsid w:val="00274D21"/>
    <w:rsid w:val="00274DDB"/>
    <w:rsid w:val="00280B02"/>
    <w:rsid w:val="00294EDC"/>
    <w:rsid w:val="002A2EDF"/>
    <w:rsid w:val="002A6C81"/>
    <w:rsid w:val="00301EB5"/>
    <w:rsid w:val="00305D25"/>
    <w:rsid w:val="00305FA5"/>
    <w:rsid w:val="00314356"/>
    <w:rsid w:val="00347172"/>
    <w:rsid w:val="00363CBC"/>
    <w:rsid w:val="00386306"/>
    <w:rsid w:val="003876DB"/>
    <w:rsid w:val="003A3A6D"/>
    <w:rsid w:val="003C47FF"/>
    <w:rsid w:val="003E78C2"/>
    <w:rsid w:val="00401AC6"/>
    <w:rsid w:val="00403084"/>
    <w:rsid w:val="004074F5"/>
    <w:rsid w:val="004149AF"/>
    <w:rsid w:val="004249F3"/>
    <w:rsid w:val="004542C1"/>
    <w:rsid w:val="0046087F"/>
    <w:rsid w:val="0046588B"/>
    <w:rsid w:val="00467351"/>
    <w:rsid w:val="00475212"/>
    <w:rsid w:val="00487E24"/>
    <w:rsid w:val="0049057D"/>
    <w:rsid w:val="0049154E"/>
    <w:rsid w:val="004C2521"/>
    <w:rsid w:val="004E6564"/>
    <w:rsid w:val="004F0474"/>
    <w:rsid w:val="00511708"/>
    <w:rsid w:val="005139B4"/>
    <w:rsid w:val="00517E3C"/>
    <w:rsid w:val="00525705"/>
    <w:rsid w:val="00526DD9"/>
    <w:rsid w:val="00535E72"/>
    <w:rsid w:val="005514E6"/>
    <w:rsid w:val="00555B43"/>
    <w:rsid w:val="00562A43"/>
    <w:rsid w:val="00567DC7"/>
    <w:rsid w:val="00591B67"/>
    <w:rsid w:val="005942E2"/>
    <w:rsid w:val="005A0964"/>
    <w:rsid w:val="005A678C"/>
    <w:rsid w:val="005B0012"/>
    <w:rsid w:val="005B148A"/>
    <w:rsid w:val="005B448B"/>
    <w:rsid w:val="005B5E8D"/>
    <w:rsid w:val="005B61DD"/>
    <w:rsid w:val="005D345A"/>
    <w:rsid w:val="005D79FF"/>
    <w:rsid w:val="005F3F3C"/>
    <w:rsid w:val="005F7CAB"/>
    <w:rsid w:val="00600D80"/>
    <w:rsid w:val="0060768B"/>
    <w:rsid w:val="00620B89"/>
    <w:rsid w:val="00627F5B"/>
    <w:rsid w:val="006626CC"/>
    <w:rsid w:val="00662951"/>
    <w:rsid w:val="00671CE8"/>
    <w:rsid w:val="006740B7"/>
    <w:rsid w:val="00675C1E"/>
    <w:rsid w:val="00697112"/>
    <w:rsid w:val="006B11B1"/>
    <w:rsid w:val="006C7D30"/>
    <w:rsid w:val="006D78A3"/>
    <w:rsid w:val="006E5322"/>
    <w:rsid w:val="006E6005"/>
    <w:rsid w:val="006E6A4A"/>
    <w:rsid w:val="006F3BE2"/>
    <w:rsid w:val="00707B21"/>
    <w:rsid w:val="00722E17"/>
    <w:rsid w:val="0073570F"/>
    <w:rsid w:val="00737AF7"/>
    <w:rsid w:val="00745DDC"/>
    <w:rsid w:val="007558A4"/>
    <w:rsid w:val="007558D8"/>
    <w:rsid w:val="00763709"/>
    <w:rsid w:val="00777EF7"/>
    <w:rsid w:val="0078564D"/>
    <w:rsid w:val="007954A4"/>
    <w:rsid w:val="00795D19"/>
    <w:rsid w:val="007B7B76"/>
    <w:rsid w:val="007D4B4F"/>
    <w:rsid w:val="007D5505"/>
    <w:rsid w:val="007D781B"/>
    <w:rsid w:val="007E1645"/>
    <w:rsid w:val="007E6665"/>
    <w:rsid w:val="007F53D4"/>
    <w:rsid w:val="007F7E7C"/>
    <w:rsid w:val="008032DC"/>
    <w:rsid w:val="00822E43"/>
    <w:rsid w:val="00826E92"/>
    <w:rsid w:val="0083583E"/>
    <w:rsid w:val="008430C9"/>
    <w:rsid w:val="00852B86"/>
    <w:rsid w:val="00865866"/>
    <w:rsid w:val="00873571"/>
    <w:rsid w:val="00873A8C"/>
    <w:rsid w:val="00877808"/>
    <w:rsid w:val="00882331"/>
    <w:rsid w:val="008832F1"/>
    <w:rsid w:val="00886E5B"/>
    <w:rsid w:val="008A24F3"/>
    <w:rsid w:val="008D1140"/>
    <w:rsid w:val="008F1EE8"/>
    <w:rsid w:val="008F689E"/>
    <w:rsid w:val="009169D8"/>
    <w:rsid w:val="0093444A"/>
    <w:rsid w:val="00950F1F"/>
    <w:rsid w:val="0095227C"/>
    <w:rsid w:val="00956382"/>
    <w:rsid w:val="009575B4"/>
    <w:rsid w:val="00975C19"/>
    <w:rsid w:val="00986CED"/>
    <w:rsid w:val="009909E1"/>
    <w:rsid w:val="0099278E"/>
    <w:rsid w:val="0099549E"/>
    <w:rsid w:val="009A5866"/>
    <w:rsid w:val="009C4D80"/>
    <w:rsid w:val="009C6A86"/>
    <w:rsid w:val="009D1147"/>
    <w:rsid w:val="009D5E30"/>
    <w:rsid w:val="009E4D6F"/>
    <w:rsid w:val="009F7F33"/>
    <w:rsid w:val="00A05114"/>
    <w:rsid w:val="00A05FD0"/>
    <w:rsid w:val="00A069D3"/>
    <w:rsid w:val="00A1616C"/>
    <w:rsid w:val="00A167CB"/>
    <w:rsid w:val="00A26B3B"/>
    <w:rsid w:val="00A328B8"/>
    <w:rsid w:val="00A355A6"/>
    <w:rsid w:val="00A54B9E"/>
    <w:rsid w:val="00A609F2"/>
    <w:rsid w:val="00A61CF8"/>
    <w:rsid w:val="00A64123"/>
    <w:rsid w:val="00A86D99"/>
    <w:rsid w:val="00A87A5B"/>
    <w:rsid w:val="00A9557F"/>
    <w:rsid w:val="00AA5CB2"/>
    <w:rsid w:val="00AA6491"/>
    <w:rsid w:val="00AB691E"/>
    <w:rsid w:val="00AE15D1"/>
    <w:rsid w:val="00AF0345"/>
    <w:rsid w:val="00B01C83"/>
    <w:rsid w:val="00B043F6"/>
    <w:rsid w:val="00B0538E"/>
    <w:rsid w:val="00B056F6"/>
    <w:rsid w:val="00B067CF"/>
    <w:rsid w:val="00B31990"/>
    <w:rsid w:val="00B359AD"/>
    <w:rsid w:val="00B36032"/>
    <w:rsid w:val="00B461B0"/>
    <w:rsid w:val="00B8705B"/>
    <w:rsid w:val="00B94462"/>
    <w:rsid w:val="00BB1A3B"/>
    <w:rsid w:val="00BD321A"/>
    <w:rsid w:val="00BF36E9"/>
    <w:rsid w:val="00C23639"/>
    <w:rsid w:val="00C2466E"/>
    <w:rsid w:val="00C34130"/>
    <w:rsid w:val="00C34471"/>
    <w:rsid w:val="00C638BA"/>
    <w:rsid w:val="00C73B2B"/>
    <w:rsid w:val="00CA0955"/>
    <w:rsid w:val="00CC2F4D"/>
    <w:rsid w:val="00CC5DF0"/>
    <w:rsid w:val="00CD4754"/>
    <w:rsid w:val="00CE5AA0"/>
    <w:rsid w:val="00CF1E68"/>
    <w:rsid w:val="00CF3A0E"/>
    <w:rsid w:val="00CF461A"/>
    <w:rsid w:val="00CF46C4"/>
    <w:rsid w:val="00D03947"/>
    <w:rsid w:val="00D05B04"/>
    <w:rsid w:val="00D1353E"/>
    <w:rsid w:val="00D214EE"/>
    <w:rsid w:val="00D33DAF"/>
    <w:rsid w:val="00D4186C"/>
    <w:rsid w:val="00D601C6"/>
    <w:rsid w:val="00D6070E"/>
    <w:rsid w:val="00D63328"/>
    <w:rsid w:val="00D64EB9"/>
    <w:rsid w:val="00D653C3"/>
    <w:rsid w:val="00D72FEB"/>
    <w:rsid w:val="00D952B6"/>
    <w:rsid w:val="00DA4420"/>
    <w:rsid w:val="00DD3E6B"/>
    <w:rsid w:val="00DF19DE"/>
    <w:rsid w:val="00E031F0"/>
    <w:rsid w:val="00E07DF4"/>
    <w:rsid w:val="00E26B8F"/>
    <w:rsid w:val="00E3682D"/>
    <w:rsid w:val="00E43DA8"/>
    <w:rsid w:val="00E55292"/>
    <w:rsid w:val="00E61244"/>
    <w:rsid w:val="00E716ED"/>
    <w:rsid w:val="00E73A76"/>
    <w:rsid w:val="00E75C29"/>
    <w:rsid w:val="00E83228"/>
    <w:rsid w:val="00E86080"/>
    <w:rsid w:val="00E909EF"/>
    <w:rsid w:val="00E94D00"/>
    <w:rsid w:val="00E95A97"/>
    <w:rsid w:val="00EB37F9"/>
    <w:rsid w:val="00EC1566"/>
    <w:rsid w:val="00EC7F66"/>
    <w:rsid w:val="00EF50F5"/>
    <w:rsid w:val="00F033D8"/>
    <w:rsid w:val="00F13584"/>
    <w:rsid w:val="00F146E9"/>
    <w:rsid w:val="00F203DF"/>
    <w:rsid w:val="00F227EA"/>
    <w:rsid w:val="00F247C4"/>
    <w:rsid w:val="00F40086"/>
    <w:rsid w:val="00F85FE1"/>
    <w:rsid w:val="00F95F1E"/>
    <w:rsid w:val="00FA2B50"/>
    <w:rsid w:val="00FD0A19"/>
    <w:rsid w:val="00FE138F"/>
    <w:rsid w:val="00FF1CA0"/>
    <w:rsid w:val="00FF1CA9"/>
    <w:rsid w:val="00FF3DF2"/>
    <w:rsid w:val="00FF4FF0"/>
    <w:rsid w:val="00FF53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E0E"/>
    <w:pPr>
      <w:jc w:val="both"/>
    </w:pPr>
  </w:style>
  <w:style w:type="paragraph" w:styleId="Heading1">
    <w:name w:val="heading 1"/>
    <w:basedOn w:val="Normal"/>
    <w:next w:val="Normal"/>
    <w:link w:val="Heading1Char"/>
    <w:uiPriority w:val="9"/>
    <w:qFormat/>
    <w:rsid w:val="007F7E7C"/>
    <w:pPr>
      <w:keepNext/>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37AF7"/>
    <w:pPr>
      <w:keepNext/>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E61244"/>
    <w:pPr>
      <w:keepNext/>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5942E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942E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942E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942E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942E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942E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7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37AF7"/>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E61244"/>
    <w:rPr>
      <w:caps/>
      <w:color w:val="622423" w:themeColor="accent2" w:themeShade="7F"/>
      <w:sz w:val="24"/>
      <w:szCs w:val="24"/>
    </w:rPr>
  </w:style>
  <w:style w:type="character" w:customStyle="1" w:styleId="Heading4Char">
    <w:name w:val="Heading 4 Char"/>
    <w:basedOn w:val="DefaultParagraphFont"/>
    <w:link w:val="Heading4"/>
    <w:uiPriority w:val="9"/>
    <w:rsid w:val="005942E2"/>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5942E2"/>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5942E2"/>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5942E2"/>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942E2"/>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942E2"/>
    <w:rPr>
      <w:rFonts w:eastAsiaTheme="majorEastAsia" w:cstheme="majorBidi"/>
      <w:i/>
      <w:iCs/>
      <w:caps/>
      <w:spacing w:val="10"/>
      <w:sz w:val="20"/>
      <w:szCs w:val="20"/>
    </w:rPr>
  </w:style>
  <w:style w:type="paragraph" w:styleId="Caption">
    <w:name w:val="caption"/>
    <w:basedOn w:val="Normal"/>
    <w:next w:val="Normal"/>
    <w:uiPriority w:val="35"/>
    <w:unhideWhenUsed/>
    <w:qFormat/>
    <w:rsid w:val="00280B02"/>
    <w:pPr>
      <w:jc w:val="left"/>
    </w:pPr>
    <w:rPr>
      <w:spacing w:val="10"/>
      <w:sz w:val="18"/>
      <w:szCs w:val="18"/>
    </w:rPr>
  </w:style>
  <w:style w:type="paragraph" w:styleId="Title">
    <w:name w:val="Title"/>
    <w:basedOn w:val="Normal"/>
    <w:next w:val="Normal"/>
    <w:link w:val="TitleChar"/>
    <w:uiPriority w:val="10"/>
    <w:qFormat/>
    <w:rsid w:val="005942E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942E2"/>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5942E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942E2"/>
    <w:rPr>
      <w:rFonts w:eastAsiaTheme="majorEastAsia" w:cstheme="majorBidi"/>
      <w:caps/>
      <w:spacing w:val="20"/>
      <w:sz w:val="18"/>
      <w:szCs w:val="18"/>
    </w:rPr>
  </w:style>
  <w:style w:type="character" w:styleId="Strong">
    <w:name w:val="Strong"/>
    <w:uiPriority w:val="22"/>
    <w:qFormat/>
    <w:rsid w:val="005942E2"/>
    <w:rPr>
      <w:b/>
      <w:bCs/>
      <w:color w:val="943634" w:themeColor="accent2" w:themeShade="BF"/>
      <w:spacing w:val="5"/>
    </w:rPr>
  </w:style>
  <w:style w:type="character" w:styleId="Emphasis">
    <w:name w:val="Emphasis"/>
    <w:uiPriority w:val="20"/>
    <w:qFormat/>
    <w:rsid w:val="00B067CF"/>
    <w:rPr>
      <w:spacing w:val="5"/>
      <w:sz w:val="20"/>
      <w:szCs w:val="20"/>
    </w:rPr>
  </w:style>
  <w:style w:type="paragraph" w:styleId="NoSpacing">
    <w:name w:val="No Spacing"/>
    <w:basedOn w:val="Normal"/>
    <w:link w:val="NoSpacingChar"/>
    <w:uiPriority w:val="1"/>
    <w:qFormat/>
    <w:rsid w:val="005942E2"/>
    <w:pPr>
      <w:spacing w:after="0" w:line="240" w:lineRule="auto"/>
    </w:pPr>
  </w:style>
  <w:style w:type="character" w:customStyle="1" w:styleId="NoSpacingChar">
    <w:name w:val="No Spacing Char"/>
    <w:basedOn w:val="DefaultParagraphFont"/>
    <w:link w:val="NoSpacing"/>
    <w:uiPriority w:val="1"/>
    <w:rsid w:val="005942E2"/>
  </w:style>
  <w:style w:type="paragraph" w:styleId="ListParagraph">
    <w:name w:val="List Paragraph"/>
    <w:basedOn w:val="Normal"/>
    <w:uiPriority w:val="34"/>
    <w:qFormat/>
    <w:rsid w:val="005942E2"/>
    <w:pPr>
      <w:ind w:left="720"/>
      <w:contextualSpacing/>
    </w:pPr>
  </w:style>
  <w:style w:type="paragraph" w:styleId="Quote">
    <w:name w:val="Quote"/>
    <w:basedOn w:val="Normal"/>
    <w:next w:val="Normal"/>
    <w:link w:val="QuoteChar"/>
    <w:uiPriority w:val="29"/>
    <w:qFormat/>
    <w:rsid w:val="005942E2"/>
    <w:rPr>
      <w:i/>
      <w:iCs/>
    </w:rPr>
  </w:style>
  <w:style w:type="character" w:customStyle="1" w:styleId="QuoteChar">
    <w:name w:val="Quote Char"/>
    <w:basedOn w:val="DefaultParagraphFont"/>
    <w:link w:val="Quote"/>
    <w:uiPriority w:val="29"/>
    <w:rsid w:val="005942E2"/>
    <w:rPr>
      <w:rFonts w:eastAsiaTheme="majorEastAsia" w:cstheme="majorBidi"/>
      <w:i/>
      <w:iCs/>
    </w:rPr>
  </w:style>
  <w:style w:type="paragraph" w:styleId="IntenseQuote">
    <w:name w:val="Intense Quote"/>
    <w:basedOn w:val="Normal"/>
    <w:next w:val="Normal"/>
    <w:link w:val="IntenseQuoteChar"/>
    <w:uiPriority w:val="30"/>
    <w:qFormat/>
    <w:rsid w:val="005942E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942E2"/>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942E2"/>
    <w:rPr>
      <w:i/>
      <w:iCs/>
    </w:rPr>
  </w:style>
  <w:style w:type="character" w:styleId="IntenseEmphasis">
    <w:name w:val="Intense Emphasis"/>
    <w:uiPriority w:val="21"/>
    <w:qFormat/>
    <w:rsid w:val="005942E2"/>
    <w:rPr>
      <w:i/>
      <w:iCs/>
      <w:caps/>
      <w:spacing w:val="10"/>
      <w:sz w:val="20"/>
      <w:szCs w:val="20"/>
    </w:rPr>
  </w:style>
  <w:style w:type="character" w:styleId="SubtleReference">
    <w:name w:val="Subtle Reference"/>
    <w:basedOn w:val="DefaultParagraphFont"/>
    <w:uiPriority w:val="31"/>
    <w:qFormat/>
    <w:rsid w:val="005942E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942E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942E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942E2"/>
    <w:pPr>
      <w:outlineLvl w:val="9"/>
    </w:pPr>
  </w:style>
  <w:style w:type="character" w:styleId="PlaceholderText">
    <w:name w:val="Placeholder Text"/>
    <w:basedOn w:val="DefaultParagraphFont"/>
    <w:uiPriority w:val="99"/>
    <w:semiHidden/>
    <w:rsid w:val="005942E2"/>
    <w:rPr>
      <w:color w:val="808080"/>
    </w:rPr>
  </w:style>
  <w:style w:type="paragraph" w:styleId="FootnoteText">
    <w:name w:val="footnote text"/>
    <w:basedOn w:val="Normal"/>
    <w:link w:val="FootnoteTextChar"/>
    <w:uiPriority w:val="99"/>
    <w:semiHidden/>
    <w:unhideWhenUsed/>
    <w:rsid w:val="000F22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226D"/>
    <w:rPr>
      <w:sz w:val="20"/>
      <w:szCs w:val="20"/>
    </w:rPr>
  </w:style>
  <w:style w:type="character" w:styleId="FootnoteReference">
    <w:name w:val="footnote reference"/>
    <w:basedOn w:val="DefaultParagraphFont"/>
    <w:uiPriority w:val="99"/>
    <w:semiHidden/>
    <w:unhideWhenUsed/>
    <w:rsid w:val="000F226D"/>
    <w:rPr>
      <w:vertAlign w:val="superscript"/>
    </w:rPr>
  </w:style>
  <w:style w:type="paragraph" w:styleId="Bibliography">
    <w:name w:val="Bibliography"/>
    <w:basedOn w:val="Normal"/>
    <w:next w:val="Normal"/>
    <w:uiPriority w:val="37"/>
    <w:unhideWhenUsed/>
    <w:rsid w:val="000A1FD7"/>
  </w:style>
  <w:style w:type="paragraph" w:styleId="BalloonText">
    <w:name w:val="Balloon Text"/>
    <w:basedOn w:val="Normal"/>
    <w:link w:val="BalloonTextChar"/>
    <w:uiPriority w:val="99"/>
    <w:semiHidden/>
    <w:unhideWhenUsed/>
    <w:rsid w:val="00671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CE8"/>
    <w:rPr>
      <w:rFonts w:ascii="Tahoma" w:hAnsi="Tahoma" w:cs="Tahoma"/>
      <w:sz w:val="16"/>
      <w:szCs w:val="16"/>
    </w:rPr>
  </w:style>
  <w:style w:type="table" w:styleId="TableGrid">
    <w:name w:val="Table Grid"/>
    <w:basedOn w:val="TableNormal"/>
    <w:uiPriority w:val="59"/>
    <w:rsid w:val="00196A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96A5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semiHidden/>
    <w:unhideWhenUsed/>
    <w:rsid w:val="00D607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070E"/>
  </w:style>
  <w:style w:type="paragraph" w:styleId="Footer">
    <w:name w:val="footer"/>
    <w:basedOn w:val="Normal"/>
    <w:link w:val="FooterChar"/>
    <w:uiPriority w:val="99"/>
    <w:semiHidden/>
    <w:unhideWhenUsed/>
    <w:rsid w:val="00D607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070E"/>
  </w:style>
  <w:style w:type="character" w:styleId="CommentReference">
    <w:name w:val="annotation reference"/>
    <w:basedOn w:val="DefaultParagraphFont"/>
    <w:uiPriority w:val="99"/>
    <w:semiHidden/>
    <w:unhideWhenUsed/>
    <w:rsid w:val="0073570F"/>
    <w:rPr>
      <w:sz w:val="16"/>
      <w:szCs w:val="16"/>
    </w:rPr>
  </w:style>
  <w:style w:type="paragraph" w:styleId="CommentText">
    <w:name w:val="annotation text"/>
    <w:basedOn w:val="Normal"/>
    <w:link w:val="CommentTextChar"/>
    <w:uiPriority w:val="99"/>
    <w:semiHidden/>
    <w:unhideWhenUsed/>
    <w:rsid w:val="0073570F"/>
    <w:pPr>
      <w:spacing w:line="240" w:lineRule="auto"/>
    </w:pPr>
    <w:rPr>
      <w:sz w:val="20"/>
      <w:szCs w:val="20"/>
    </w:rPr>
  </w:style>
  <w:style w:type="character" w:customStyle="1" w:styleId="CommentTextChar">
    <w:name w:val="Comment Text Char"/>
    <w:basedOn w:val="DefaultParagraphFont"/>
    <w:link w:val="CommentText"/>
    <w:uiPriority w:val="99"/>
    <w:semiHidden/>
    <w:rsid w:val="0073570F"/>
    <w:rPr>
      <w:sz w:val="20"/>
      <w:szCs w:val="20"/>
    </w:rPr>
  </w:style>
  <w:style w:type="paragraph" w:styleId="CommentSubject">
    <w:name w:val="annotation subject"/>
    <w:basedOn w:val="CommentText"/>
    <w:next w:val="CommentText"/>
    <w:link w:val="CommentSubjectChar"/>
    <w:uiPriority w:val="99"/>
    <w:semiHidden/>
    <w:unhideWhenUsed/>
    <w:rsid w:val="0073570F"/>
    <w:rPr>
      <w:b/>
      <w:bCs/>
    </w:rPr>
  </w:style>
  <w:style w:type="character" w:customStyle="1" w:styleId="CommentSubjectChar">
    <w:name w:val="Comment Subject Char"/>
    <w:basedOn w:val="CommentTextChar"/>
    <w:link w:val="CommentSubject"/>
    <w:uiPriority w:val="99"/>
    <w:semiHidden/>
    <w:rsid w:val="0073570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ome-server\riadsala\private\Paper%203\Model_people_co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manualLayout>
          <c:layoutTarget val="inner"/>
          <c:xMode val="edge"/>
          <c:yMode val="edge"/>
          <c:x val="6.4312457646016619E-2"/>
          <c:y val="8.9797284064892319E-2"/>
          <c:w val="0.86736584904498004"/>
          <c:h val="0.77467249560239138"/>
        </c:manualLayout>
      </c:layout>
      <c:barChart>
        <c:barDir val="col"/>
        <c:grouping val="clustered"/>
        <c:ser>
          <c:idx val="0"/>
          <c:order val="0"/>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Sheet1!$A$1:$A$9</c:f>
              <c:numCache>
                <c:formatCode>General</c:formatCode>
                <c:ptCount val="9"/>
                <c:pt idx="0">
                  <c:v>11.8</c:v>
                </c:pt>
                <c:pt idx="1">
                  <c:v>27.95</c:v>
                </c:pt>
                <c:pt idx="2">
                  <c:v>34.300000000000004</c:v>
                </c:pt>
                <c:pt idx="3">
                  <c:v>9.4500000000000028</c:v>
                </c:pt>
                <c:pt idx="4">
                  <c:v>7.1499999999999995</c:v>
                </c:pt>
                <c:pt idx="5">
                  <c:v>5.35</c:v>
                </c:pt>
                <c:pt idx="6">
                  <c:v>1.55</c:v>
                </c:pt>
                <c:pt idx="7">
                  <c:v>2.6</c:v>
                </c:pt>
                <c:pt idx="8">
                  <c:v>3.5</c:v>
                </c:pt>
              </c:numCache>
            </c:numRef>
          </c:val>
        </c:ser>
        <c:ser>
          <c:idx val="1"/>
          <c:order val="1"/>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Sheet1!$B$1:$B$9</c:f>
              <c:numCache>
                <c:formatCode>General</c:formatCode>
                <c:ptCount val="9"/>
                <c:pt idx="0">
                  <c:v>14.05</c:v>
                </c:pt>
                <c:pt idx="1">
                  <c:v>23.3</c:v>
                </c:pt>
                <c:pt idx="2">
                  <c:v>18.05</c:v>
                </c:pt>
                <c:pt idx="3">
                  <c:v>2.9</c:v>
                </c:pt>
                <c:pt idx="4">
                  <c:v>5.6</c:v>
                </c:pt>
                <c:pt idx="5">
                  <c:v>5.75</c:v>
                </c:pt>
                <c:pt idx="6">
                  <c:v>1.8</c:v>
                </c:pt>
                <c:pt idx="7">
                  <c:v>3</c:v>
                </c:pt>
                <c:pt idx="8">
                  <c:v>4.0999999999999996</c:v>
                </c:pt>
              </c:numCache>
            </c:numRef>
          </c:val>
        </c:ser>
        <c:ser>
          <c:idx val="2"/>
          <c:order val="2"/>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Sheet1!$C$1:$C$9</c:f>
              <c:numCache>
                <c:formatCode>General</c:formatCode>
                <c:ptCount val="9"/>
                <c:pt idx="0">
                  <c:v>24.25</c:v>
                </c:pt>
                <c:pt idx="1">
                  <c:v>46.3</c:v>
                </c:pt>
                <c:pt idx="2">
                  <c:v>42.4</c:v>
                </c:pt>
                <c:pt idx="3">
                  <c:v>3.25</c:v>
                </c:pt>
                <c:pt idx="4">
                  <c:v>3.8</c:v>
                </c:pt>
                <c:pt idx="5">
                  <c:v>4.25</c:v>
                </c:pt>
                <c:pt idx="6">
                  <c:v>2.25</c:v>
                </c:pt>
                <c:pt idx="7">
                  <c:v>2.7</c:v>
                </c:pt>
                <c:pt idx="8">
                  <c:v>4.0999999999999996</c:v>
                </c:pt>
              </c:numCache>
            </c:numRef>
          </c:val>
        </c:ser>
        <c:ser>
          <c:idx val="3"/>
          <c:order val="3"/>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Sheet1!$D$1:$D$9</c:f>
              <c:numCache>
                <c:formatCode>General</c:formatCode>
                <c:ptCount val="9"/>
                <c:pt idx="0">
                  <c:v>11.7</c:v>
                </c:pt>
                <c:pt idx="1">
                  <c:v>44.7</c:v>
                </c:pt>
                <c:pt idx="2">
                  <c:v>45.25</c:v>
                </c:pt>
                <c:pt idx="3">
                  <c:v>4.2</c:v>
                </c:pt>
                <c:pt idx="4">
                  <c:v>3.5</c:v>
                </c:pt>
                <c:pt idx="5">
                  <c:v>8.1</c:v>
                </c:pt>
                <c:pt idx="6">
                  <c:v>1.7500000000000022</c:v>
                </c:pt>
                <c:pt idx="7">
                  <c:v>3.1</c:v>
                </c:pt>
                <c:pt idx="8">
                  <c:v>4.1499999999999995</c:v>
                </c:pt>
              </c:numCache>
            </c:numRef>
          </c:val>
        </c:ser>
        <c:ser>
          <c:idx val="4"/>
          <c:order val="4"/>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Sheet1!$E$1:$E$9</c:f>
              <c:numCache>
                <c:formatCode>General</c:formatCode>
                <c:ptCount val="9"/>
                <c:pt idx="0">
                  <c:v>13.5</c:v>
                </c:pt>
                <c:pt idx="1">
                  <c:v>37.6</c:v>
                </c:pt>
                <c:pt idx="2">
                  <c:v>26.6</c:v>
                </c:pt>
                <c:pt idx="3">
                  <c:v>1.8</c:v>
                </c:pt>
                <c:pt idx="4">
                  <c:v>2.6</c:v>
                </c:pt>
                <c:pt idx="5">
                  <c:v>4.45</c:v>
                </c:pt>
                <c:pt idx="6">
                  <c:v>1.3</c:v>
                </c:pt>
                <c:pt idx="7">
                  <c:v>1.6500000000000001</c:v>
                </c:pt>
                <c:pt idx="8">
                  <c:v>2.2999999999999998</c:v>
                </c:pt>
              </c:numCache>
            </c:numRef>
          </c:val>
        </c:ser>
        <c:ser>
          <c:idx val="5"/>
          <c:order val="5"/>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Sheet1!$F$1:$F$9</c:f>
              <c:numCache>
                <c:formatCode>General</c:formatCode>
                <c:ptCount val="9"/>
                <c:pt idx="0">
                  <c:v>13.350000000000019</c:v>
                </c:pt>
                <c:pt idx="1">
                  <c:v>35.9</c:v>
                </c:pt>
                <c:pt idx="2">
                  <c:v>61.15</c:v>
                </c:pt>
                <c:pt idx="3">
                  <c:v>5.3</c:v>
                </c:pt>
                <c:pt idx="4">
                  <c:v>4.8</c:v>
                </c:pt>
                <c:pt idx="5">
                  <c:v>8.4</c:v>
                </c:pt>
                <c:pt idx="6">
                  <c:v>2.15</c:v>
                </c:pt>
                <c:pt idx="7">
                  <c:v>2.5</c:v>
                </c:pt>
                <c:pt idx="8">
                  <c:v>3.6</c:v>
                </c:pt>
              </c:numCache>
            </c:numRef>
          </c:val>
        </c:ser>
        <c:ser>
          <c:idx val="6"/>
          <c:order val="6"/>
          <c:spPr>
            <a:solidFill>
              <a:srgbClr val="1F497D"/>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Sheet1!$G$1:$G$9</c:f>
              <c:numCache>
                <c:formatCode>General</c:formatCode>
                <c:ptCount val="9"/>
                <c:pt idx="0">
                  <c:v>11.350000000000019</c:v>
                </c:pt>
                <c:pt idx="1">
                  <c:v>18.75</c:v>
                </c:pt>
                <c:pt idx="2">
                  <c:v>25.7</c:v>
                </c:pt>
                <c:pt idx="3">
                  <c:v>7.5</c:v>
                </c:pt>
                <c:pt idx="4">
                  <c:v>3.1</c:v>
                </c:pt>
                <c:pt idx="5">
                  <c:v>7.6</c:v>
                </c:pt>
                <c:pt idx="6">
                  <c:v>2.2000000000000002</c:v>
                </c:pt>
                <c:pt idx="7">
                  <c:v>2.5</c:v>
                </c:pt>
                <c:pt idx="8">
                  <c:v>3.55</c:v>
                </c:pt>
              </c:numCache>
            </c:numRef>
          </c:val>
        </c:ser>
        <c:ser>
          <c:idx val="7"/>
          <c:order val="7"/>
          <c:spPr>
            <a:solidFill>
              <a:schemeClr val="accent2"/>
            </a:solidFill>
          </c:spPr>
          <c:cat>
            <c:strRef>
              <c:f>Sheet1!$I$1:$I$9</c:f>
              <c:strCache>
                <c:ptCount val="9"/>
                <c:pt idx="0">
                  <c:v>β.1.6,r=1.7⁰</c:v>
                </c:pt>
                <c:pt idx="1">
                  <c:v>β.1.6,r=3.8⁰</c:v>
                </c:pt>
                <c:pt idx="2">
                  <c:v>β.1.6,r=5.9⁰</c:v>
                </c:pt>
                <c:pt idx="3">
                  <c:v>β.1.65,r=1.7⁰</c:v>
                </c:pt>
                <c:pt idx="4">
                  <c:v>β.1.65,r=3.8⁰</c:v>
                </c:pt>
                <c:pt idx="5">
                  <c:v>β.1.65,r=5.9⁰</c:v>
                </c:pt>
                <c:pt idx="6">
                  <c:v>β.1.7,r=1.7⁰</c:v>
                </c:pt>
                <c:pt idx="7">
                  <c:v>β.1.7,r=3.8⁰</c:v>
                </c:pt>
                <c:pt idx="8">
                  <c:v>β.1.7,r=5.9⁰</c:v>
                </c:pt>
              </c:strCache>
            </c:strRef>
          </c:cat>
          <c:val>
            <c:numRef>
              <c:f>Sheet1!$H$1:$H$9</c:f>
              <c:numCache>
                <c:formatCode>General</c:formatCode>
                <c:ptCount val="9"/>
                <c:pt idx="0">
                  <c:v>13.629999999999999</c:v>
                </c:pt>
                <c:pt idx="1">
                  <c:v>17.979999999999986</c:v>
                </c:pt>
                <c:pt idx="2">
                  <c:v>30.27</c:v>
                </c:pt>
                <c:pt idx="3">
                  <c:v>4.83</c:v>
                </c:pt>
                <c:pt idx="4">
                  <c:v>5.72</c:v>
                </c:pt>
                <c:pt idx="5">
                  <c:v>11.79</c:v>
                </c:pt>
                <c:pt idx="6">
                  <c:v>2.3699999999999997</c:v>
                </c:pt>
                <c:pt idx="7">
                  <c:v>3.34</c:v>
                </c:pt>
                <c:pt idx="8">
                  <c:v>5.6199999999999966</c:v>
                </c:pt>
              </c:numCache>
            </c:numRef>
          </c:val>
        </c:ser>
        <c:axId val="35481088"/>
        <c:axId val="35482624"/>
      </c:barChart>
      <c:catAx>
        <c:axId val="35481088"/>
        <c:scaling>
          <c:orientation val="minMax"/>
        </c:scaling>
        <c:axPos val="b"/>
        <c:tickLblPos val="nextTo"/>
        <c:txPr>
          <a:bodyPr/>
          <a:lstStyle/>
          <a:p>
            <a:pPr>
              <a:defRPr sz="800"/>
            </a:pPr>
            <a:endParaRPr lang="en-US"/>
          </a:p>
        </c:txPr>
        <c:crossAx val="35482624"/>
        <c:crosses val="autoZero"/>
        <c:auto val="1"/>
        <c:lblAlgn val="ctr"/>
        <c:lblOffset val="100"/>
      </c:catAx>
      <c:valAx>
        <c:axId val="35482624"/>
        <c:scaling>
          <c:orientation val="minMax"/>
        </c:scaling>
        <c:axPos val="l"/>
        <c:majorGridlines/>
        <c:title>
          <c:tx>
            <c:rich>
              <a:bodyPr rot="-5400000" vert="horz"/>
              <a:lstStyle/>
              <a:p>
                <a:pPr>
                  <a:defRPr sz="800"/>
                </a:pPr>
                <a:r>
                  <a:rPr lang="en-GB" sz="800"/>
                  <a:t>Mean Number of Saccades to</a:t>
                </a:r>
                <a:r>
                  <a:rPr lang="en-GB" sz="800" baseline="0"/>
                  <a:t> Target</a:t>
                </a:r>
                <a:endParaRPr lang="en-GB" sz="800"/>
              </a:p>
            </c:rich>
          </c:tx>
          <c:layout/>
        </c:title>
        <c:numFmt formatCode="General" sourceLinked="1"/>
        <c:tickLblPos val="nextTo"/>
        <c:crossAx val="35481088"/>
        <c:crosses val="autoZero"/>
        <c:crossBetween val="between"/>
      </c:valAx>
    </c:plotArea>
    <c:plotVisOnly val="1"/>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Naj05</b:Tag>
    <b:SourceType>JournalArticle</b:SourceType>
    <b:Guid>{22E3DE1D-7F53-408F-9229-C5B92B3C7BA5}</b:Guid>
    <b:LCID>0</b:LCID>
    <b:Author>
      <b:Author>
        <b:NameList>
          <b:Person>
            <b:Last>Najemnik</b:Last>
            <b:First>J.</b:First>
          </b:Person>
          <b:Person>
            <b:Last>Geisler</b:Last>
            <b:First>W.</b:First>
            <b:Middle>S.</b:Middle>
          </b:Person>
        </b:NameList>
      </b:Author>
    </b:Author>
    <b:Title>Optimal eye movement strategies in visual search </b:Title>
    <b:JournalName>Nature</b:JournalName>
    <b:Year>2005</b:Year>
    <b:Pages>387-391</b:Pages>
    <b:RefOrder>13</b:RefOrder>
  </b:Source>
  <b:Source>
    <b:Tag>Naj08</b:Tag>
    <b:SourceType>JournalArticle</b:SourceType>
    <b:Guid>{8E6550DE-6CA1-4FBF-B154-FB4B2CCCCDDF}</b:Guid>
    <b:LCID>0</b:LCID>
    <b:Author>
      <b:Author>
        <b:NameList>
          <b:Person>
            <b:Last>Najemnik</b:Last>
            <b:First>J.</b:First>
          </b:Person>
          <b:Person>
            <b:Last>Geisler</b:Last>
            <b:First>W.</b:First>
            <b:Middle>S.</b:Middle>
          </b:Person>
        </b:NameList>
      </b:Author>
    </b:Author>
    <b:Title>Eye movement statistics in humans are consistent with an optimal search strategy</b:Title>
    <b:JournalName>Journal of Vision</b:JournalName>
    <b:Year>2008</b:Year>
    <b:Pages>1-14</b:Pages>
    <b:Volume>8</b:Volume>
    <b:Issue>3</b:Issue>
    <b:RefOrder>14</b:RefOrder>
  </b:Source>
  <b:Source>
    <b:Tag>Wol07</b:Tag>
    <b:SourceType>BookSection</b:SourceType>
    <b:Guid>{1843E652-21E0-4AC2-9CD8-FE3341ECF490}</b:Guid>
    <b:LCID>0</b:LCID>
    <b:Author>
      <b:Author>
        <b:NameList>
          <b:Person>
            <b:Last>Wolfe</b:Last>
            <b:First>J.</b:First>
            <b:Middle>M.</b:Middle>
          </b:Person>
        </b:NameList>
      </b:Author>
      <b:Editor>
        <b:NameList>
          <b:Person>
            <b:Last>Gray</b:Last>
            <b:First>W.</b:First>
          </b:Person>
        </b:NameList>
      </b:Editor>
    </b:Author>
    <b:Title>Guided Search 4.0: Current Progress with a model of visual search</b:Title>
    <b:City>New York</b:City>
    <b:Year>2007</b:Year>
    <b:Publisher>Oxford</b:Publisher>
    <b:BookTitle>Integrated Models of Cognitive Systems</b:BookTitle>
    <b:Pages>99-119</b:Pages>
    <b:RefOrder>4</b:RefOrder>
  </b:Source>
  <b:Source>
    <b:Tag>Wol89</b:Tag>
    <b:SourceType>JournalArticle</b:SourceType>
    <b:Guid>{60DFE771-1093-4294-B4D4-B1F22C920875}</b:Guid>
    <b:LCID>0</b:LCID>
    <b:Author>
      <b:Author>
        <b:NameList>
          <b:Person>
            <b:Last>Wolfe</b:Last>
            <b:First>J.</b:First>
            <b:Middle>M.</b:Middle>
          </b:Person>
          <b:Person>
            <b:Last>Cave</b:Last>
            <b:First>K.</b:First>
            <b:Middle>R.</b:Middle>
          </b:Person>
          <b:Person>
            <b:Last>Fransel</b:Last>
            <b:First>S.</b:First>
            <b:Middle>L.</b:Middle>
          </b:Person>
        </b:NameList>
      </b:Author>
    </b:Author>
    <b:Title>Guided Search: An alternative to the feature integration model for visual search</b:Title>
    <b:Year>1989</b:Year>
    <b:Pages>419-433</b:Pages>
    <b:JournalName>Journal of Experimental Pschology: Human Perception and Performance</b:JournalName>
    <b:Volume>15</b:Volume>
    <b:Issue>3</b:Issue>
    <b:RefOrder>1</b:RefOrder>
  </b:Source>
  <b:Source>
    <b:Tag>Wol94</b:Tag>
    <b:SourceType>JournalArticle</b:SourceType>
    <b:Guid>{249276EC-EB45-4975-8098-8BE6DACC548B}</b:Guid>
    <b:LCID>0</b:LCID>
    <b:Author>
      <b:Author>
        <b:NameList>
          <b:Person>
            <b:Last>Wolfe</b:Last>
            <b:First>J.</b:First>
            <b:Middle>M.</b:Middle>
          </b:Person>
        </b:NameList>
      </b:Author>
    </b:Author>
    <b:Title>Guided Search 2.0: A Revised Model of Visual Search.</b:Title>
    <b:Year>1994</b:Year>
    <b:Pages>202-238</b:Pages>
    <b:JournalName>Psychonomic Bulletin &amp; Review</b:JournalName>
    <b:Volume>1</b:Volume>
    <b:Issue>2</b:Issue>
    <b:RefOrder>2</b:RefOrder>
  </b:Source>
  <b:Source>
    <b:Tag>Wol97</b:Tag>
    <b:SourceType>BookSection</b:SourceType>
    <b:Guid>{298B43F2-0568-43BC-83CF-7B9B10BBC1E3}</b:Guid>
    <b:LCID>0</b:LCID>
    <b:Author>
      <b:Author>
        <b:NameList>
          <b:Person>
            <b:Last>Wolfe</b:Last>
            <b:First>J.</b:First>
            <b:Middle>M.</b:Middle>
          </b:Person>
          <b:Person>
            <b:Last>Gancarz</b:Last>
            <b:First>G.</b:First>
          </b:Person>
        </b:NameList>
      </b:Author>
      <b:Editor>
        <b:NameList>
          <b:Person>
            <b:Last>Lakshminarayanan</b:Last>
            <b:First>V.</b:First>
          </b:Person>
        </b:NameList>
      </b:Editor>
    </b:Author>
    <b:Title>Guided Search 3.0</b:Title>
    <b:Year>1997</b:Year>
    <b:Pages>189-192</b:Pages>
    <b:BookTitle>Basic and Clinical Applications of Vision Science</b:BookTitle>
    <b:City>Dordrecht</b:City>
    <b:Publisher>Kluwer Academic</b:Publisher>
    <b:CountryRegion>Netherlands</b:CountryRegion>
    <b:RefOrder>3</b:RefOrder>
  </b:Source>
  <b:Source>
    <b:Tag>Itt00</b:Tag>
    <b:SourceType>JournalArticle</b:SourceType>
    <b:Guid>{FCDD9D75-57E5-4591-BC5B-F174BB148892}</b:Guid>
    <b:LCID>0</b:LCID>
    <b:Author>
      <b:Author>
        <b:NameList>
          <b:Person>
            <b:Last>Itti</b:Last>
            <b:First>L.</b:First>
          </b:Person>
          <b:Person>
            <b:Last>Koch</b:Last>
            <b:First>C.</b:First>
          </b:Person>
        </b:NameList>
      </b:Author>
    </b:Author>
    <b:Title>A saliency-based search mechanism for overt and covert shifts of visual attention</b:Title>
    <b:JournalName>Vision Research</b:JournalName>
    <b:Year>2000</b:Year>
    <b:Pages>1489-1506</b:Pages>
    <b:Volume>40</b:Volume>
    <b:RefOrder>5</b:RefOrder>
  </b:Source>
  <b:Source>
    <b:Tag>Itt08</b:Tag>
    <b:SourceType>JournalArticle</b:SourceType>
    <b:Guid>{BA746A9E-6C61-4A72-B820-E78D4B85ECE0}</b:Guid>
    <b:LCID>0</b:LCID>
    <b:Author>
      <b:Author>
        <b:NameList>
          <b:Person>
            <b:Last>Itti</b:Last>
            <b:First>L.</b:First>
          </b:Person>
          <b:Person>
            <b:Last>Baldi</b:Last>
            <b:First>P.</b:First>
          </b:Person>
        </b:NameList>
      </b:Author>
    </b:Author>
    <b:Title>Bayesian suprise attracts human attention</b:Title>
    <b:JournalName>Vision Research</b:JournalName>
    <b:Year>2008</b:Year>
    <b:RefOrder>7</b:RefOrder>
  </b:Source>
  <b:Source>
    <b:Tag>Gao08</b:Tag>
    <b:SourceType>JournalArticle</b:SourceType>
    <b:Guid>{BAD24F08-643B-4B2A-A989-8CD6349F0690}</b:Guid>
    <b:LCID>0</b:LCID>
    <b:Author>
      <b:Author>
        <b:NameList>
          <b:Person>
            <b:Last>Gao</b:Last>
            <b:First>D.</b:First>
          </b:Person>
          <b:Person>
            <b:Last>Mahadevan</b:Last>
            <b:First>V.</b:First>
          </b:Person>
          <b:Person>
            <b:Last>Vasconcelos</b:Last>
            <b:First>N</b:First>
          </b:Person>
        </b:NameList>
      </b:Author>
    </b:Author>
    <b:Title>On the plausibility of the disciminant center-surrond hypothesis for visual saliency</b:Title>
    <b:JournalName>Journal of Vision</b:JournalName>
    <b:Year>2008</b:Year>
    <b:Pages>1-18</b:Pages>
    <b:Volume>8</b:Volume>
    <b:Issue>7</b:Issue>
    <b:RefOrder>6</b:RefOrder>
  </b:Source>
  <b:Source>
    <b:Tag>Ara</b:Tag>
    <b:SourceType>JournalArticle</b:SourceType>
    <b:Guid>{B5B1C458-D2A0-49D0-9556-1417A4E385AB}</b:Guid>
    <b:LCID>0</b:LCID>
    <b:Author>
      <b:Author>
        <b:NameList>
          <b:Person>
            <b:Last>Arani</b:Last>
            <b:First>T.</b:First>
          </b:Person>
          <b:Person>
            <b:Last>Karwan</b:Last>
            <b:First>M.</b:First>
            <b:Middle>H.</b:Middle>
          </b:Person>
          <b:Person>
            <b:Last>Drury</b:Last>
            <b:First>C.</b:First>
            <b:Middle>G.</b:Middle>
          </b:Person>
        </b:NameList>
      </b:Author>
    </b:Author>
    <b:Title>A Variable-Memory Model of Visual Search</b:Title>
    <b:JournalName>Human Factors</b:JournalName>
    <b:Year>1984</b:Year>
    <b:Pages>631-639</b:Pages>
    <b:Volume>26</b:Volume>
    <b:Issue>6</b:Issue>
    <b:RefOrder>19</b:RefOrder>
  </b:Source>
  <b:Source>
    <b:Tag>Mor80</b:Tag>
    <b:SourceType>JournalArticle</b:SourceType>
    <b:Guid>{B77CD5D5-2CE3-4E1D-B289-6A65D4A8F93C}</b:Guid>
    <b:LCID>0</b:LCID>
    <b:Author>
      <b:Author>
        <b:NameList>
          <b:Person>
            <b:Last>Morawski</b:Last>
            <b:First>T.</b:First>
          </b:Person>
          <b:Person>
            <b:Last>Drury</b:Last>
            <b:First>C.</b:First>
            <b:Middle>G.</b:Middle>
          </b:Person>
          <b:Person>
            <b:Last>Karwan</b:Last>
            <b:First>M.</b:First>
            <b:Middle>H.</b:Middle>
          </b:Person>
        </b:NameList>
      </b:Author>
    </b:Author>
    <b:Title>Predicting Search Performance for Multiple Targets</b:Title>
    <b:JournalName>Human Factors</b:JournalName>
    <b:Year>1980</b:Year>
    <b:Pages>707-718</b:Pages>
    <b:Volume>22</b:Volume>
    <b:Issue>6</b:Issue>
    <b:RefOrder>18</b:RefOrder>
  </b:Source>
  <b:Source>
    <b:Tag>Mel06</b:Tag>
    <b:SourceType>JournalArticle</b:SourceType>
    <b:Guid>{E03536C8-E623-4FB1-A15B-4814EAFD944A}</b:Guid>
    <b:LCID>0</b:LCID>
    <b:Author>
      <b:Author>
        <b:NameList>
          <b:Person>
            <b:Last>Melloy</b:Last>
            <b:First>B.</b:First>
            <b:Middle>J.</b:Middle>
          </b:Person>
          <b:Person>
            <b:Last>Das</b:Last>
            <b:First>S.</b:First>
          </b:Person>
          <b:Person>
            <b:Last>Gramopadhye</b:Last>
            <b:First>A.</b:First>
            <b:Middle>K.</b:Middle>
          </b:Person>
          <b:Person>
            <b:Last>Duckowski</b:Last>
            <b:First>A.</b:First>
            <b:Middle>T.</b:Middle>
          </b:Person>
        </b:NameList>
      </b:Author>
    </b:Author>
    <b:Title>A model of extended, semi-systematic visual search</b:Title>
    <b:JournalName>Human Factors</b:JournalName>
    <b:Year>2006</b:Year>
    <b:Pages>540-554</b:Pages>
    <b:Volume>48</b:Volume>
    <b:Issue>3</b:Issue>
    <b:RefOrder>20</b:RefOrder>
  </b:Source>
  <b:Source>
    <b:Tag>Mot01</b:Tag>
    <b:SourceType>BookSection</b:SourceType>
    <b:Guid>{0C2BABF3-5A4F-4A4E-B61D-906A4A3F3F16}</b:Guid>
    <b:LCID>0</b:LCID>
    <b:Author>
      <b:Author>
        <b:NameList>
          <b:Person>
            <b:Last>Motter</b:Last>
            <b:First>B.</b:First>
            <b:Middle>C.</b:Middle>
          </b:Person>
          <b:Person>
            <b:Last>Holsapple</b:Last>
            <b:First>J.</b:First>
            <b:Middle>W.</b:Middle>
          </b:Person>
        </b:NameList>
      </b:Author>
      <b:Editor>
        <b:NameList>
          <b:Person>
            <b:Last>Braun</b:Last>
            <b:First>J.</b:First>
          </b:Person>
          <b:Person>
            <b:Last>Koch</b:Last>
            <b:First>C.</b:First>
          </b:Person>
          <b:Person>
            <b:Last>Davis</b:Last>
            <b:First>J.</b:First>
          </b:Person>
        </b:NameList>
      </b:Editor>
    </b:Author>
    <b:Title>Separating attention from chance in active visual search</b:Title>
    <b:Year>2001</b:Year>
    <b:Pages>159-175</b:Pages>
    <b:BookTitle>Visual attention and neural circuits</b:BookTitle>
    <b:City>Cambridge</b:City>
    <b:Publisher>MIT Press</b:Publisher>
    <b:StateProvince>MA</b:StateProvince>
    <b:RefOrder>17</b:RefOrder>
  </b:Source>
  <b:Source>
    <b:Tag>Aks05</b:Tag>
    <b:SourceType>BookSection</b:SourceType>
    <b:Guid>{CCCE08AC-9F8B-4261-B643-19A1FC94AC00}</b:Guid>
    <b:LCID>0</b:LCID>
    <b:Author>
      <b:Author>
        <b:NameList>
          <b:Person>
            <b:Last>Aks</b:Last>
            <b:First>D.</b:First>
          </b:Person>
        </b:NameList>
      </b:Author>
      <b:Editor>
        <b:NameList>
          <b:Person>
            <b:Last>Riley</b:Last>
            <b:First>M.</b:First>
            <b:Middle>A.</b:Middle>
          </b:Person>
          <b:Person>
            <b:Last>van Orden</b:Last>
            <b:First>G.</b:First>
            <b:Middle>C.</b:Middle>
          </b:Person>
        </b:NameList>
      </b:Editor>
    </b:Author>
    <b:Title>1/f dynamic in complex visual search: Evidence for Self-Organized Criticality in human perception</b:Title>
    <b:Year>2005</b:Year>
    <b:Pages>329-359</b:Pages>
    <b:BookTitle>Tutorials in comtemporary nonlinear methods for the behavioral sciences</b:BookTitle>
    <b:Comments>Web book. Retrived from http://www.nsf.gov/sbe/bcs/pac/nmbs/nmbs.jsp 03/10/08</b:Comments>
    <b:RefOrder>23</b:RefOrder>
  </b:Source>
  <b:Source>
    <b:Tag>Aks02</b:Tag>
    <b:SourceType>JournalArticle</b:SourceType>
    <b:Guid>{A3C489AF-7DA8-4616-9EF0-756106C6FA18}</b:Guid>
    <b:LCID>0</b:LCID>
    <b:Author>
      <b:Author>
        <b:NameList>
          <b:Person>
            <b:Last>Aks</b:Last>
            <b:First>D.</b:First>
            <b:Middle>J.</b:Middle>
          </b:Person>
          <b:Person>
            <b:Last>Zelinsky</b:Last>
            <b:First>G.</b:First>
          </b:Person>
          <b:Person>
            <b:Last>Sprott</b:Last>
            <b:First>J.</b:First>
            <b:Middle>C.</b:Middle>
          </b:Person>
        </b:NameList>
      </b:Author>
    </b:Author>
    <b:Title>Memory across eye-movements: 1/f dynamic in visual search</b:Title>
    <b:Year>2002</b:Year>
    <b:Pages>1-25</b:Pages>
    <b:JournalName>Journal of Non-linear Dynamics in Psychology &amp; the Life Sciences</b:JournalName>
    <b:Volume>6</b:Volume>
    <b:Issue>1</b:Issue>
    <b:RefOrder>22</b:RefOrder>
  </b:Source>
  <b:Source>
    <b:Tag>Cla08</b:Tag>
    <b:SourceType>JournalArticle</b:SourceType>
    <b:Guid>{5AC31A34-185A-40AA-B43B-5866AE200AA5}</b:Guid>
    <b:LCID>0</b:LCID>
    <b:Author>
      <b:Author>
        <b:NameList>
          <b:Person>
            <b:Last>Clarke</b:Last>
            <b:First>A.</b:First>
            <b:Middle>D. F.</b:Middle>
          </b:Person>
          <b:Person>
            <b:Last>Green</b:Last>
            <b:First>P.</b:First>
            <b:Middle>R.</b:Middle>
          </b:Person>
          <b:Person>
            <b:Last>Chantler</b:Last>
            <b:First>M.</b:First>
            <b:Middle>J.</b:Middle>
          </b:Person>
          <b:Person>
            <b:Last>Emrith</b:Last>
            <b:First>K.</b:First>
          </b:Person>
        </b:NameList>
      </b:Author>
    </b:Author>
    <b:Title>Visual Search for a Target Against a 1/f^β Continuous Textured Background</b:Title>
    <b:JournalName>Vision Research</b:JournalName>
    <b:Year>2008</b:Year>
    <b:Pages>2193-2203</b:Pages>
    <b:Volume>48</b:Volume>
    <b:Issue>21</b:Issue>
    <b:RefOrder>31</b:RefOrder>
  </b:Source>
  <b:Source>
    <b:Tag>Gre08</b:Tag>
    <b:SourceType>JournalArticle</b:SourceType>
    <b:Guid>{3F2ED68D-3F5A-4E25-94D0-A479039D7C11}</b:Guid>
    <b:LCID>0</b:LCID>
    <b:Author>
      <b:Author>
        <b:NameList>
          <b:Person>
            <b:Last>Greene</b:Last>
            <b:First>H.</b:First>
            <b:Middle>H.</b:Middle>
          </b:Person>
        </b:NameList>
      </b:Author>
    </b:Author>
    <b:Title>Distance-from-target dynamics during visual search</b:Title>
    <b:JournalName>Vision Research</b:JournalName>
    <b:Year>2008</b:Year>
    <b:Pages>2476-2484</b:Pages>
    <b:Volume>48</b:Volume>
    <b:Issue>23-24</b:Issue>
    <b:RefOrder>26</b:RefOrder>
  </b:Source>
  <b:Source>
    <b:Tag>Tse04</b:Tag>
    <b:SourceType>JournalArticle</b:SourceType>
    <b:Guid>{5620BD1B-6B54-427B-913D-D570DD47B7F2}</b:Guid>
    <b:LCID>0</b:LCID>
    <b:Author>
      <b:Author>
        <b:NameList>
          <b:Person>
            <b:Last>Tseng</b:Last>
            <b:First>Y.</b:First>
            <b:Middle>C.</b:Middle>
          </b:Person>
          <b:Person>
            <b:Last>Li</b:Last>
            <b:First>C.</b:First>
            <b:Middle>S. R.</b:Middle>
          </b:Person>
        </b:NameList>
      </b:Author>
    </b:Author>
    <b:Title>Oculomotor correlates of context-guided learning in visual search</b:Title>
    <b:JournalName>Perception &amp; Psychophysics</b:JournalName>
    <b:Year>2004</b:Year>
    <b:Pages>1363-1378</b:Pages>
    <b:Volume>66</b:Volume>
    <b:Issue>8</b:Issue>
    <b:RefOrder>25</b:RefOrder>
  </b:Source>
  <b:Source>
    <b:Tag>Gil06</b:Tag>
    <b:SourceType>JournalArticle</b:SourceType>
    <b:Guid>{2E2C7905-6030-4AA0-A196-7F46BCFAC005}</b:Guid>
    <b:LCID>0</b:LCID>
    <b:Author>
      <b:Author>
        <b:NameList>
          <b:Person>
            <b:Last>Gilchrist</b:Last>
            <b:First>I.</b:First>
            <b:Middle>D.</b:Middle>
          </b:Person>
          <b:Person>
            <b:Last>Harvey</b:Last>
            <b:First>M.</b:First>
          </b:Person>
        </b:NameList>
      </b:Author>
    </b:Author>
    <b:Title>Evidence for a systematic component within scan paths in visual search</b:Title>
    <b:JournalName>Visual Cognition</b:JournalName>
    <b:Year>2006</b:Year>
    <b:Pages>704-715</b:Pages>
    <b:Volume>14</b:Volume>
    <b:RefOrder>21</b:RefOrder>
  </b:Source>
  <b:Source>
    <b:Tag>Mot081</b:Tag>
    <b:SourceType>JournalArticle</b:SourceType>
    <b:Guid>{4EC9BD41-D5B5-4008-ABD7-E6C42FD5FBA6}</b:Guid>
    <b:LCID>0</b:LCID>
    <b:Author>
      <b:Author>
        <b:NameList>
          <b:Person>
            <b:Last>Motter</b:Last>
            <b:First>B.</b:First>
            <b:Middle>C.</b:Middle>
          </b:Person>
          <b:Person>
            <b:Last>Simoni</b:Last>
            <b:First>D.</b:First>
            <b:Middle>A.</b:Middle>
          </b:Person>
        </b:NameList>
      </b:Author>
    </b:Author>
    <b:Title>Changes in the functional visual field during search with and without eye movements</b:Title>
    <b:JournalName>Vision Research</b:JournalName>
    <b:Year>2008</b:Year>
    <b:Pages>2382-2393</b:Pages>
    <b:Volume>48</b:Volume>
    <b:RefOrder>35</b:RefOrder>
  </b:Source>
  <b:Source>
    <b:Tag>Claew</b:Tag>
    <b:SourceType>JournalArticle</b:SourceType>
    <b:Guid>{E87AEF24-0AD6-4E7D-93FD-A04DF12852DE}</b:Guid>
    <b:LCID>0</b:LCID>
    <b:Author>
      <b:Author>
        <b:NameList>
          <b:Person>
            <b:Last>Clarke</b:Last>
            <b:First>A.</b:First>
            <b:Middle>D. F.</b:Middle>
          </b:Person>
          <b:Person>
            <b:Last>Green</b:Last>
            <b:First>P.</b:First>
            <b:Middle>R.</b:Middle>
          </b:Person>
          <b:Person>
            <b:Last>Chantler</b:Last>
            <b:First>M.</b:First>
            <b:Middle>J.</b:Middle>
          </b:Person>
        </b:NameList>
      </b:Author>
    </b:Author>
    <b:Year>2009</b:Year>
    <b:RefOrder>11</b:RefOrder>
  </b:Source>
  <b:Source>
    <b:Tag>Ove07</b:Tag>
    <b:SourceType>JournalArticle</b:SourceType>
    <b:Guid>{E692F038-FB2A-4494-B802-0E8D397EF1EF}</b:Guid>
    <b:LCID>0</b:LCID>
    <b:Author>
      <b:Author>
        <b:NameList>
          <b:Person>
            <b:Last>Over</b:Last>
            <b:First>E.</b:First>
            <b:Middle>A. B.</b:Middle>
          </b:Person>
          <b:Person>
            <b:Last>Hooge</b:Last>
            <b:First>I.</b:First>
            <b:Middle>T. C.</b:Middle>
          </b:Person>
          <b:Person>
            <b:Last>Vlaskamp</b:Last>
            <b:First>B.</b:First>
            <b:Middle>N. S.</b:Middle>
          </b:Person>
          <b:Person>
            <b:Last>Erklens</b:Last>
            <b:First>C.</b:First>
            <b:Middle>J.</b:Middle>
          </b:Person>
        </b:NameList>
      </b:Author>
    </b:Author>
    <b:Title>Coarse-to-fine eye movements strategy in visual search</b:Title>
    <b:JournalName>Vision Research</b:JournalName>
    <b:Year>2007</b:Year>
    <b:Pages>2272-2280</b:Pages>
    <b:Volume>47</b:Volume>
    <b:RefOrder>24</b:RefOrder>
  </b:Source>
  <b:Source>
    <b:Tag>Ove</b:Tag>
    <b:SourceType>JournalArticle</b:SourceType>
    <b:Guid>{5C2CBCEB-1263-479B-8504-513CD66A49C8}</b:Guid>
    <b:LCID>0</b:LCID>
    <b:Author>
      <b:Author>
        <b:NameList>
          <b:Person>
            <b:Last>Over</b:Last>
            <b:First>E.</b:First>
            <b:Middle>A. B</b:Middle>
          </b:Person>
          <b:Person>
            <b:Last>Hooge</b:Last>
            <b:First>I.</b:First>
            <b:Middle>T. C.</b:Middle>
          </b:Person>
          <b:Person>
            <b:Last>Erkelens</b:Last>
            <b:First>C.</b:First>
            <b:Middle>J.</b:Middle>
          </b:Person>
        </b:NameList>
      </b:Author>
    </b:Author>
    <b:Title>A quantitative measure for the uniformity of fixation density: The Voronoi method</b:Title>
    <b:JournalName>Behaviour Research Methods</b:JournalName>
    <b:Year>2006</b:Year>
    <b:Pages>251-261</b:Pages>
    <b:Volume>38</b:Volume>
    <b:Issue>2</b:Issue>
    <b:RefOrder>32</b:RefOrder>
  </b:Source>
  <b:Source>
    <b:Tag>Pom03</b:Tag>
    <b:SourceType>JournalArticle</b:SourceType>
    <b:Guid>{BB2160C7-FACC-4AF4-88F2-C53AB0AC4A40}</b:Guid>
    <b:LCID>0</b:LCID>
    <b:Author>
      <b:Author>
        <b:NameList>
          <b:Person>
            <b:Last>Pomplun</b:Last>
            <b:First>M</b:First>
          </b:Person>
          <b:Person>
            <b:Last>Reingold</b:Last>
            <b:First>E.</b:First>
            <b:Middle>M.</b:Middle>
          </b:Person>
          <b:Person>
            <b:Last>Shen</b:Last>
            <b:First>J.</b:First>
          </b:Person>
        </b:NameList>
      </b:Author>
    </b:Author>
    <b:Title>Area activation: a computational model of saccadic selectivity in visual search</b:Title>
    <b:JournalName>Congnitive Science</b:JournalName>
    <b:Year>2003</b:Year>
    <b:Pages>299-312</b:Pages>
    <b:Volume>27</b:Volume>
    <b:RefOrder>8</b:RefOrder>
  </b:Source>
  <b:Source>
    <b:Tag>Rut07</b:Tag>
    <b:SourceType>JournalArticle</b:SourceType>
    <b:Guid>{ECE001B1-15CC-43BC-8332-42DC774AB029}</b:Guid>
    <b:LCID>0</b:LCID>
    <b:Author>
      <b:Author>
        <b:NameList>
          <b:Person>
            <b:Last>Rutishauser</b:Last>
            <b:First>U.</b:First>
          </b:Person>
          <b:Person>
            <b:Last>Koch</b:Last>
            <b:First>C.</b:First>
          </b:Person>
        </b:NameList>
      </b:Author>
    </b:Author>
    <b:Title>Probabilistic modeling of eye movement data during conjunction search via feature-based attention</b:Title>
    <b:JournalName>Journal of Vision</b:JournalName>
    <b:Year>2007</b:Year>
    <b:Pages>1-20</b:Pages>
    <b:Volume>7</b:Volume>
    <b:Issue>6</b:Issue>
    <b:RefOrder>9</b:RefOrder>
  </b:Source>
  <b:Source>
    <b:Tag>Rao02</b:Tag>
    <b:SourceType>JournalArticle</b:SourceType>
    <b:Guid>{6CCEA92A-6CBC-46E6-B0FD-94E462F4BC09}</b:Guid>
    <b:LCID>0</b:LCID>
    <b:Author>
      <b:Author>
        <b:NameList>
          <b:Person>
            <b:Last>Rao</b:Last>
            <b:First>P.</b:First>
            <b:Middle>N.</b:Middle>
          </b:Person>
          <b:Person>
            <b:Last>Zelinsky</b:Last>
            <b:First>G.</b:First>
            <b:Middle>J.</b:Middle>
          </b:Person>
          <b:Person>
            <b:Last>Hayhoe</b:Last>
            <b:First>M.</b:First>
            <b:Middle>M.</b:Middle>
          </b:Person>
          <b:Person>
            <b:Last>Ballard</b:Last>
            <b:First>D.</b:First>
            <b:Middle>H.</b:Middle>
          </b:Person>
        </b:NameList>
      </b:Author>
    </b:Author>
    <b:Title>Eye movements in iconic visual search</b:Title>
    <b:Year>2002</b:Year>
    <b:Pages>1447-1463</b:Pages>
    <b:JournalName>Vision Research</b:JournalName>
    <b:Volume>42</b:Volume>
    <b:RefOrder>10</b:RefOrder>
  </b:Source>
  <b:Source>
    <b:Tag>Ver01</b:Tag>
    <b:SourceType>JournalArticle</b:SourceType>
    <b:Guid>{EE761DD9-8701-49BE-9FAF-87857B129B87}</b:Guid>
    <b:LCID>0</b:LCID>
    <b:Author>
      <b:Author>
        <b:NameList>
          <b:Person>
            <b:Last>Verghese</b:Last>
            <b:First>Preeti</b:First>
          </b:Person>
        </b:NameList>
      </b:Author>
    </b:Author>
    <b:Title>Visual Search and Attention: A Signal Detection Theory Approach</b:Title>
    <b:JournalName>Neuron</b:JournalName>
    <b:Year>2001</b:Year>
    <b:Pages>523-535</b:Pages>
    <b:RefOrder>34</b:RefOrder>
  </b:Source>
  <b:Source>
    <b:Tag>Pom06</b:Tag>
    <b:SourceType>JournalArticle</b:SourceType>
    <b:Guid>{DD7B1BAB-92BA-45FC-9E0C-C2691C87A477}</b:Guid>
    <b:LCID>0</b:LCID>
    <b:Author>
      <b:Author>
        <b:NameList>
          <b:Person>
            <b:Last>Pomplun</b:Last>
            <b:First>M.</b:First>
          </b:Person>
        </b:NameList>
      </b:Author>
    </b:Author>
    <b:Title>Saccadic selectivity in complex visual search displays</b:Title>
    <b:JournalName>Vision Research</b:JournalName>
    <b:Year>2006</b:Year>
    <b:RefOrder>33</b:RefOrder>
  </b:Source>
  <b:Source>
    <b:Tag>Ree05</b:Tag>
    <b:SourceType>JournalArticle</b:SourceType>
    <b:Guid>{6470BDF0-3D82-4CAE-96AB-323666DA1992}</b:Guid>
    <b:LCID>0</b:LCID>
    <b:Author>
      <b:Author>
        <b:NameList>
          <b:Person>
            <b:Last>Reeves</b:Last>
            <b:First>A.</b:First>
          </b:Person>
          <b:Person>
            <b:Last>Santhi</b:Last>
            <b:First>N.</b:First>
          </b:Person>
          <b:Person>
            <b:Last>DeCaro</b:Last>
            <b:First>S.</b:First>
          </b:Person>
        </b:NameList>
      </b:Author>
    </b:Author>
    <b:Title>A random-ray model for speed and accuracy in perceptual experiments</b:Title>
    <b:JournalName>Spatial Vision</b:JournalName>
    <b:Year>2005</b:Year>
    <b:Pages>73-83</b:Pages>
    <b:RefOrder>16</b:RefOrder>
  </b:Source>
  <b:Source>
    <b:Tag>Sto60</b:Tag>
    <b:SourceType>JournalArticle</b:SourceType>
    <b:Guid>{983ABDF7-5CD2-405D-9C30-70A29EB5AD7E}</b:Guid>
    <b:LCID>0</b:LCID>
    <b:Author>
      <b:Author>
        <b:NameList>
          <b:Person>
            <b:Last>Stone</b:Last>
            <b:First>M.</b:First>
          </b:Person>
        </b:NameList>
      </b:Author>
    </b:Author>
    <b:Title>Models for choice-reation time</b:Title>
    <b:JournalName>Psychometrika</b:JournalName>
    <b:Year>1960</b:Year>
    <b:Pages>251-260</b:Pages>
    <b:RefOrder>15</b:RefOrder>
  </b:Source>
  <b:Source>
    <b:Tag>Tav09</b:Tag>
    <b:SourceType>JournalArticle</b:SourceType>
    <b:Guid>{D2EB57D0-86E6-42ED-A216-E4D58E839B5F}</b:Guid>
    <b:LCID>0</b:LCID>
    <b:Author>
      <b:Author>
        <b:NameList>
          <b:Person>
            <b:Last>Tavassoli</b:Last>
            <b:First>A.</b:First>
          </b:Person>
          <b:Person>
            <b:Last>van der Linde</b:Last>
            <b:First>I.</b:First>
          </b:Person>
          <b:Person>
            <b:Last>Bovik</b:Last>
            <b:First>A.</b:First>
            <b:Middle>C.</b:Middle>
          </b:Person>
          <b:Person>
            <b:Last>Cormack</b:Last>
            <b:First>L.</b:First>
            <b:Middle>K.</b:Middle>
          </b:Person>
        </b:NameList>
      </b:Author>
    </b:Author>
    <b:Title>Eye movements selective for spatial frequency and orientation during active vision search</b:Title>
    <b:JournalName>Vision Research</b:JournalName>
    <b:Year>2009</b:Year>
    <b:Pages>173-181</b:Pages>
    <b:Volume>49</b:Volume>
    <b:RefOrder>12</b:RefOrder>
  </b:Source>
  <b:Source>
    <b:Tag>Hor98</b:Tag>
    <b:SourceType>JournalArticle</b:SourceType>
    <b:Guid>{63448F87-F108-4331-BA6F-25F6F163A2A6}</b:Guid>
    <b:LCID>0</b:LCID>
    <b:Author>
      <b:Author>
        <b:NameList>
          <b:Person>
            <b:Last>Horowitz</b:Last>
            <b:First>T.</b:First>
            <b:Middle>S.</b:Middle>
          </b:Person>
          <b:Person>
            <b:Last>Wolfe</b:Last>
            <b:First>J.</b:First>
            <b:Middle>M.</b:Middle>
          </b:Person>
        </b:NameList>
      </b:Author>
    </b:Author>
    <b:Title>Visual Search has no Memory</b:Title>
    <b:JournalName>Nature</b:JournalName>
    <b:Year>1998</b:Year>
    <b:Pages>575-577</b:Pages>
    <b:Volume>357</b:Volume>
    <b:RefOrder>27</b:RefOrder>
  </b:Source>
  <b:Source>
    <b:Tag>Hor01</b:Tag>
    <b:SourceType>JournalArticle</b:SourceType>
    <b:Guid>{944CDAB3-930D-4547-B06A-69F499411581}</b:Guid>
    <b:LCID>0</b:LCID>
    <b:Author>
      <b:Author>
        <b:NameList>
          <b:Person>
            <b:Last>Horowitz</b:Last>
            <b:First>T.</b:First>
            <b:Middle>S.</b:Middle>
          </b:Person>
          <b:Person>
            <b:Last>Wolfe</b:Last>
            <b:First>J.</b:First>
            <b:Middle>M.</b:Middle>
          </b:Person>
        </b:NameList>
      </b:Author>
    </b:Author>
    <b:Title>Search for multiple targets: Remember the targets, forget the search</b:Title>
    <b:JournalName>Perception and Psychophysics</b:JournalName>
    <b:Year>2001</b:Year>
    <b:Pages>272-285</b:Pages>
    <b:Volume>63</b:Volume>
    <b:Issue>2</b:Issue>
    <b:RefOrder>28</b:RefOrder>
  </b:Source>
  <b:Source>
    <b:Tag>Kun08</b:Tag>
    <b:SourceType>JournalArticle</b:SourceType>
    <b:Guid>{8147094D-23F6-4CD2-9726-8AE0CDE9A2C2}</b:Guid>
    <b:LCID>0</b:LCID>
    <b:Author>
      <b:Author>
        <b:NameList>
          <b:Person>
            <b:Last>Kuna</b:Last>
            <b:First>M.</b:First>
            <b:Middle>A.</b:Middle>
          </b:Person>
          <b:Person>
            <b:Last>Flusberg</b:Last>
            <b:First>S.</b:First>
          </b:Person>
          <b:Person>
            <b:Last>Wolfe</b:Last>
            <b:First>J.</b:First>
            <b:Middle>M.</b:Middle>
          </b:Person>
        </b:NameList>
      </b:Author>
    </b:Author>
    <b:Title>The role of memory and restricted context in repeated visual search</b:Title>
    <b:JournalName>Perception and Psychophysics</b:JournalName>
    <b:Year>2008</b:Year>
    <b:Pages>314-328</b:Pages>
    <b:Volume>70</b:Volume>
    <b:Issue>2</b:Issue>
    <b:RefOrder>29</b:RefOrder>
  </b:Source>
  <b:Source>
    <b:Tag>Wol00</b:Tag>
    <b:SourceType>JournalArticle</b:SourceType>
    <b:Guid>{A996E1BA-D824-4B59-B2C3-C36A2DC9FB32}</b:Guid>
    <b:LCID>0</b:LCID>
    <b:Author>
      <b:Author>
        <b:NameList>
          <b:Person>
            <b:Last>Wolfe</b:Last>
            <b:First>J.</b:First>
            <b:Middle>M.</b:Middle>
          </b:Person>
          <b:Person>
            <b:Last>Klempen</b:Last>
            <b:First>N.</b:First>
          </b:Person>
          <b:Person>
            <b:Last>Dahlen</b:Last>
            <b:First>K.</b:First>
          </b:Person>
        </b:NameList>
      </b:Author>
    </b:Author>
    <b:Title>Postattentive Vision</b:Title>
    <b:JournalName>Journal of Experimental Psychology: Human Perception and Performance</b:JournalName>
    <b:Year>2000</b:Year>
    <b:Pages>693-716</b:Pages>
    <b:Volume>26</b:Volume>
    <b:Issue>2</b:Issue>
    <b:RefOrder>30</b:RefOrder>
  </b:Source>
</b:Sources>
</file>

<file path=customXml/itemProps1.xml><?xml version="1.0" encoding="utf-8"?>
<ds:datastoreItem xmlns:ds="http://schemas.openxmlformats.org/officeDocument/2006/customXml" ds:itemID="{03F4B509-1FD1-48B4-BFEC-E1B5C64E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14</Pages>
  <Words>5164</Words>
  <Characters>29441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Alasdair</dc:creator>
  <cp:lastModifiedBy>Alasdair Clarke</cp:lastModifiedBy>
  <cp:revision>27</cp:revision>
  <cp:lastPrinted>2009-02-06T14:07:00Z</cp:lastPrinted>
  <dcterms:created xsi:type="dcterms:W3CDTF">2009-02-06T16:23:00Z</dcterms:created>
  <dcterms:modified xsi:type="dcterms:W3CDTF">2009-02-11T10:05:00Z</dcterms:modified>
</cp:coreProperties>
</file>